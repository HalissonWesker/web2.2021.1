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389BE" w14:textId="77777777" w:rsidR="00174E7E" w:rsidRPr="00C1310C" w:rsidRDefault="00031C6E" w:rsidP="004E21FD">
      <w:pPr>
        <w:pStyle w:val="Corpodetexto2"/>
        <w:spacing w:before="120" w:after="60" w:line="288" w:lineRule="auto"/>
        <w:rPr>
          <w:color w:val="0000FF"/>
          <w:sz w:val="28"/>
          <w:szCs w:val="26"/>
        </w:rPr>
      </w:pPr>
      <w:bookmarkStart w:id="0" w:name="_GoBack"/>
      <w:bookmarkEnd w:id="0"/>
      <w:r w:rsidRPr="00C1310C">
        <w:rPr>
          <w:color w:val="0000FF"/>
          <w:sz w:val="28"/>
          <w:szCs w:val="26"/>
        </w:rPr>
        <w:t>P</w:t>
      </w:r>
      <w:r w:rsidR="00CD7756">
        <w:rPr>
          <w:color w:val="0000FF"/>
          <w:sz w:val="28"/>
          <w:szCs w:val="26"/>
        </w:rPr>
        <w:t>anorama do Uso de TI no Brasil</w:t>
      </w:r>
    </w:p>
    <w:p w14:paraId="42F80F2C" w14:textId="77777777" w:rsidR="009E6574" w:rsidRPr="001752F6" w:rsidRDefault="009E6574" w:rsidP="004E21FD">
      <w:pPr>
        <w:spacing w:after="240" w:line="288" w:lineRule="auto"/>
        <w:jc w:val="right"/>
        <w:rPr>
          <w:szCs w:val="22"/>
        </w:rPr>
      </w:pPr>
      <w:r w:rsidRPr="001752F6">
        <w:rPr>
          <w:szCs w:val="22"/>
        </w:rPr>
        <w:t>Fernando S. Meirelles *</w:t>
      </w:r>
    </w:p>
    <w:p w14:paraId="416AD9F6" w14:textId="77777777" w:rsidR="00CB1AEC" w:rsidRPr="00940E08" w:rsidRDefault="00C07E47" w:rsidP="004E21FD">
      <w:pPr>
        <w:spacing w:after="120" w:line="288" w:lineRule="auto"/>
        <w:jc w:val="both"/>
        <w:rPr>
          <w:rFonts w:cs="Arial"/>
          <w:szCs w:val="22"/>
        </w:rPr>
      </w:pPr>
      <w:r w:rsidRPr="001752F6">
        <w:rPr>
          <w:szCs w:val="22"/>
        </w:rPr>
        <w:t xml:space="preserve">Anualmente o </w:t>
      </w:r>
      <w:r w:rsidR="004D2E8E" w:rsidRPr="001752F6">
        <w:rPr>
          <w:szCs w:val="22"/>
        </w:rPr>
        <w:t>F</w:t>
      </w:r>
      <w:r w:rsidR="00BC6921" w:rsidRPr="001752F6">
        <w:rPr>
          <w:szCs w:val="22"/>
        </w:rPr>
        <w:t xml:space="preserve">GVcia, </w:t>
      </w:r>
      <w:r w:rsidR="00943149">
        <w:rPr>
          <w:szCs w:val="22"/>
        </w:rPr>
        <w:t>divulga</w:t>
      </w:r>
      <w:r w:rsidR="00E735D7" w:rsidRPr="001752F6">
        <w:rPr>
          <w:szCs w:val="22"/>
        </w:rPr>
        <w:t xml:space="preserve"> um amplo retrato do mercado de Tecnologia de Informação</w:t>
      </w:r>
      <w:r w:rsidR="00174E7E" w:rsidRPr="001752F6">
        <w:rPr>
          <w:szCs w:val="22"/>
        </w:rPr>
        <w:t xml:space="preserve"> (TI)</w:t>
      </w:r>
      <w:r w:rsidR="00E735D7" w:rsidRPr="001752F6">
        <w:rPr>
          <w:szCs w:val="22"/>
        </w:rPr>
        <w:t xml:space="preserve">, com resultados de </w:t>
      </w:r>
      <w:r w:rsidR="00105652" w:rsidRPr="001752F6">
        <w:rPr>
          <w:szCs w:val="22"/>
        </w:rPr>
        <w:t xml:space="preserve">estudos e </w:t>
      </w:r>
      <w:r w:rsidR="00E735D7" w:rsidRPr="001752F6">
        <w:rPr>
          <w:szCs w:val="22"/>
        </w:rPr>
        <w:t xml:space="preserve">pesquisas do uso </w:t>
      </w:r>
      <w:r w:rsidR="00877FAE" w:rsidRPr="001752F6">
        <w:rPr>
          <w:szCs w:val="22"/>
        </w:rPr>
        <w:t xml:space="preserve">de TI </w:t>
      </w:r>
      <w:r w:rsidR="00E735D7" w:rsidRPr="001752F6">
        <w:rPr>
          <w:szCs w:val="22"/>
        </w:rPr>
        <w:t xml:space="preserve">nas </w:t>
      </w:r>
      <w:r w:rsidR="00E735D7" w:rsidRPr="00940E08">
        <w:rPr>
          <w:szCs w:val="22"/>
        </w:rPr>
        <w:t>empresas</w:t>
      </w:r>
      <w:r w:rsidR="00877FAE" w:rsidRPr="00940E08">
        <w:rPr>
          <w:szCs w:val="22"/>
        </w:rPr>
        <w:t xml:space="preserve">. Uma </w:t>
      </w:r>
      <w:r w:rsidR="00105652" w:rsidRPr="00940E08">
        <w:rPr>
          <w:szCs w:val="22"/>
        </w:rPr>
        <w:t xml:space="preserve">amostra </w:t>
      </w:r>
      <w:r w:rsidR="003700E0">
        <w:rPr>
          <w:szCs w:val="22"/>
        </w:rPr>
        <w:t xml:space="preserve">significativa </w:t>
      </w:r>
      <w:r w:rsidR="00105652" w:rsidRPr="00940E08">
        <w:rPr>
          <w:szCs w:val="22"/>
        </w:rPr>
        <w:t xml:space="preserve">de </w:t>
      </w:r>
      <w:r w:rsidR="00EF2A62" w:rsidRPr="00940E08">
        <w:rPr>
          <w:szCs w:val="22"/>
        </w:rPr>
        <w:t>2.6</w:t>
      </w:r>
      <w:r w:rsidR="00B71865" w:rsidRPr="00940E08">
        <w:rPr>
          <w:szCs w:val="22"/>
        </w:rPr>
        <w:t>36</w:t>
      </w:r>
      <w:r w:rsidR="00105652" w:rsidRPr="00940E08">
        <w:rPr>
          <w:szCs w:val="22"/>
        </w:rPr>
        <w:t xml:space="preserve"> médias e grandes empresas</w:t>
      </w:r>
      <w:r w:rsidR="00893F6A" w:rsidRPr="00940E08">
        <w:rPr>
          <w:szCs w:val="22"/>
        </w:rPr>
        <w:t>, r</w:t>
      </w:r>
      <w:r w:rsidR="00E735D7" w:rsidRPr="00940E08">
        <w:rPr>
          <w:szCs w:val="22"/>
        </w:rPr>
        <w:t>etrata o cenário atual e as tendências des</w:t>
      </w:r>
      <w:r w:rsidR="00174E7E" w:rsidRPr="00940E08">
        <w:rPr>
          <w:szCs w:val="22"/>
        </w:rPr>
        <w:t>s</w:t>
      </w:r>
      <w:r w:rsidR="00E735D7" w:rsidRPr="00940E08">
        <w:rPr>
          <w:szCs w:val="22"/>
        </w:rPr>
        <w:t>e ambiente</w:t>
      </w:r>
      <w:r w:rsidR="004B75E1">
        <w:rPr>
          <w:szCs w:val="22"/>
        </w:rPr>
        <w:t>, resumidos nest</w:t>
      </w:r>
      <w:r w:rsidR="008678D5">
        <w:rPr>
          <w:szCs w:val="22"/>
        </w:rPr>
        <w:t>e texto</w:t>
      </w:r>
      <w:r w:rsidR="00E735D7" w:rsidRPr="00940E08">
        <w:rPr>
          <w:szCs w:val="22"/>
        </w:rPr>
        <w:t>.</w:t>
      </w:r>
    </w:p>
    <w:p w14:paraId="3B387714" w14:textId="77777777" w:rsidR="00CD7756" w:rsidRPr="001752F6" w:rsidRDefault="00CD7756" w:rsidP="004E21FD">
      <w:pPr>
        <w:spacing w:after="120" w:line="288" w:lineRule="auto"/>
        <w:jc w:val="both"/>
        <w:rPr>
          <w:b/>
          <w:smallCaps/>
          <w:color w:val="000000"/>
          <w:szCs w:val="22"/>
        </w:rPr>
      </w:pPr>
      <w:r w:rsidRPr="001752F6">
        <w:rPr>
          <w:szCs w:val="22"/>
        </w:rPr>
        <w:t xml:space="preserve">O que mais chamou a atenção na edição </w:t>
      </w:r>
      <w:r w:rsidR="00C07E47" w:rsidRPr="001752F6">
        <w:rPr>
          <w:szCs w:val="22"/>
        </w:rPr>
        <w:t xml:space="preserve">de 2021 </w:t>
      </w:r>
      <w:r w:rsidR="008678D5">
        <w:rPr>
          <w:szCs w:val="22"/>
        </w:rPr>
        <w:t xml:space="preserve">da Pesquisa </w:t>
      </w:r>
      <w:r w:rsidRPr="001752F6">
        <w:rPr>
          <w:szCs w:val="22"/>
        </w:rPr>
        <w:t>foi o impacto da pandemia provoc</w:t>
      </w:r>
      <w:r w:rsidR="00C07E47" w:rsidRPr="001752F6">
        <w:rPr>
          <w:szCs w:val="22"/>
        </w:rPr>
        <w:t>ando</w:t>
      </w:r>
      <w:r w:rsidRPr="001752F6">
        <w:rPr>
          <w:szCs w:val="22"/>
        </w:rPr>
        <w:t xml:space="preserve"> </w:t>
      </w:r>
      <w:r w:rsidR="003700E0">
        <w:rPr>
          <w:szCs w:val="22"/>
        </w:rPr>
        <w:t xml:space="preserve">em meses </w:t>
      </w:r>
      <w:r w:rsidRPr="001752F6">
        <w:rPr>
          <w:szCs w:val="22"/>
        </w:rPr>
        <w:t xml:space="preserve">um avanço </w:t>
      </w:r>
      <w:r w:rsidR="00940E08">
        <w:rPr>
          <w:szCs w:val="22"/>
        </w:rPr>
        <w:t>n</w:t>
      </w:r>
      <w:r w:rsidR="0003425D">
        <w:rPr>
          <w:szCs w:val="22"/>
        </w:rPr>
        <w:t xml:space="preserve">o uso de TI </w:t>
      </w:r>
      <w:r w:rsidRPr="001752F6">
        <w:rPr>
          <w:szCs w:val="22"/>
        </w:rPr>
        <w:t>que normalmente levaria anos para ocorrer</w:t>
      </w:r>
      <w:r w:rsidR="001752F6" w:rsidRPr="001752F6">
        <w:rPr>
          <w:szCs w:val="22"/>
        </w:rPr>
        <w:t>.</w:t>
      </w:r>
      <w:r w:rsidR="00893F6A" w:rsidRPr="00893F6A">
        <w:rPr>
          <w:szCs w:val="22"/>
        </w:rPr>
        <w:t xml:space="preserve"> </w:t>
      </w:r>
      <w:r w:rsidR="00893F6A" w:rsidRPr="001752F6">
        <w:rPr>
          <w:szCs w:val="22"/>
        </w:rPr>
        <w:t xml:space="preserve">Os resultados comprovam </w:t>
      </w:r>
      <w:r w:rsidR="008D37FC">
        <w:rPr>
          <w:szCs w:val="22"/>
        </w:rPr>
        <w:t>ess</w:t>
      </w:r>
      <w:r w:rsidR="00893F6A" w:rsidRPr="001752F6">
        <w:rPr>
          <w:szCs w:val="22"/>
        </w:rPr>
        <w:t>a aceleração do pro</w:t>
      </w:r>
      <w:r w:rsidR="003700E0">
        <w:rPr>
          <w:szCs w:val="22"/>
        </w:rPr>
        <w:t>cesso de Transformação Digital nas empresas e n</w:t>
      </w:r>
      <w:r w:rsidR="00893F6A" w:rsidRPr="001752F6">
        <w:rPr>
          <w:szCs w:val="22"/>
        </w:rPr>
        <w:t>a sociedade.</w:t>
      </w:r>
    </w:p>
    <w:p w14:paraId="003D0366" w14:textId="77777777" w:rsidR="0029551D" w:rsidRPr="00C24109" w:rsidRDefault="0073269B" w:rsidP="004E21FD">
      <w:pPr>
        <w:spacing w:after="120" w:line="288" w:lineRule="auto"/>
        <w:jc w:val="both"/>
        <w:rPr>
          <w:color w:val="000000"/>
          <w:szCs w:val="22"/>
        </w:rPr>
      </w:pPr>
      <w:r>
        <w:rPr>
          <w:color w:val="000000"/>
          <w:szCs w:val="22"/>
        </w:rPr>
        <w:t>Temos</w:t>
      </w:r>
      <w:r w:rsidRPr="00C24109">
        <w:rPr>
          <w:color w:val="000000"/>
          <w:szCs w:val="22"/>
        </w:rPr>
        <w:t xml:space="preserve"> 440 milhões de Dispositivos Digitais (computador, notebook, tablet e smartphone) em uso no Brasil</w:t>
      </w:r>
      <w:r w:rsidR="001843D8">
        <w:rPr>
          <w:color w:val="000000"/>
          <w:szCs w:val="22"/>
        </w:rPr>
        <w:t xml:space="preserve"> (corporativo e doméstico)</w:t>
      </w:r>
      <w:r w:rsidRPr="00C24109">
        <w:rPr>
          <w:color w:val="000000"/>
          <w:szCs w:val="22"/>
        </w:rPr>
        <w:t xml:space="preserve">, ou seja, </w:t>
      </w:r>
      <w:r>
        <w:rPr>
          <w:color w:val="000000"/>
          <w:szCs w:val="22"/>
        </w:rPr>
        <w:t>mais de 2</w:t>
      </w:r>
      <w:r w:rsidRPr="00C24109">
        <w:rPr>
          <w:color w:val="000000"/>
          <w:szCs w:val="22"/>
        </w:rPr>
        <w:t xml:space="preserve"> Dispositivos Digitais por habitante.</w:t>
      </w:r>
      <w:r>
        <w:rPr>
          <w:color w:val="000000"/>
          <w:szCs w:val="22"/>
        </w:rPr>
        <w:t xml:space="preserve"> </w:t>
      </w:r>
      <w:r w:rsidR="00CD7756" w:rsidRPr="001752F6">
        <w:rPr>
          <w:color w:val="000000"/>
          <w:szCs w:val="22"/>
        </w:rPr>
        <w:t xml:space="preserve">O smartphone domina </w:t>
      </w:r>
      <w:r w:rsidR="00940E08">
        <w:rPr>
          <w:color w:val="000000"/>
          <w:szCs w:val="22"/>
        </w:rPr>
        <w:t xml:space="preserve">vários </w:t>
      </w:r>
      <w:r w:rsidR="00CD7756" w:rsidRPr="001752F6">
        <w:rPr>
          <w:color w:val="000000"/>
          <w:szCs w:val="22"/>
        </w:rPr>
        <w:t>usos, como nos bancos</w:t>
      </w:r>
      <w:r>
        <w:rPr>
          <w:color w:val="000000"/>
          <w:szCs w:val="22"/>
        </w:rPr>
        <w:t>, compras</w:t>
      </w:r>
      <w:r w:rsidR="00CD7756" w:rsidRPr="001752F6">
        <w:rPr>
          <w:color w:val="000000"/>
          <w:szCs w:val="22"/>
        </w:rPr>
        <w:t xml:space="preserve"> e mídias sociais. Uma ruptura </w:t>
      </w:r>
      <w:r w:rsidR="002C29E3">
        <w:rPr>
          <w:color w:val="000000"/>
          <w:szCs w:val="22"/>
        </w:rPr>
        <w:t xml:space="preserve">no comportamento </w:t>
      </w:r>
      <w:r w:rsidR="00F13920">
        <w:rPr>
          <w:color w:val="000000"/>
          <w:szCs w:val="22"/>
        </w:rPr>
        <w:t>está presente</w:t>
      </w:r>
      <w:r w:rsidR="00CD7756" w:rsidRPr="001752F6">
        <w:rPr>
          <w:color w:val="000000"/>
          <w:szCs w:val="22"/>
        </w:rPr>
        <w:t xml:space="preserve"> no uso de</w:t>
      </w:r>
      <w:r w:rsidR="00272170">
        <w:rPr>
          <w:color w:val="000000"/>
          <w:szCs w:val="22"/>
        </w:rPr>
        <w:t>sses</w:t>
      </w:r>
      <w:r w:rsidR="00CD7756" w:rsidRPr="001752F6">
        <w:rPr>
          <w:color w:val="000000"/>
          <w:szCs w:val="22"/>
        </w:rPr>
        <w:t xml:space="preserve"> dispositivos, isolamento, ensino e trabalho a distância deixam marcas permanentes.</w:t>
      </w:r>
    </w:p>
    <w:p w14:paraId="3FB81E52" w14:textId="77777777" w:rsidR="007043E8" w:rsidRPr="00C24109" w:rsidRDefault="007043E8" w:rsidP="007043E8">
      <w:pPr>
        <w:spacing w:after="120" w:line="288" w:lineRule="auto"/>
        <w:jc w:val="both"/>
        <w:rPr>
          <w:color w:val="000000"/>
          <w:szCs w:val="22"/>
        </w:rPr>
      </w:pPr>
      <w:r w:rsidRPr="00C24109">
        <w:rPr>
          <w:color w:val="000000"/>
          <w:szCs w:val="22"/>
        </w:rPr>
        <w:t>Continuamos com mais de 1 smartphone por habitante</w:t>
      </w:r>
      <w:r>
        <w:rPr>
          <w:color w:val="000000"/>
          <w:szCs w:val="22"/>
        </w:rPr>
        <w:t>.</w:t>
      </w:r>
      <w:r w:rsidRPr="00C24109">
        <w:rPr>
          <w:color w:val="000000"/>
          <w:szCs w:val="22"/>
        </w:rPr>
        <w:t xml:space="preserve"> São 242 milhões de celulares inteligentes em uso no Brasil em junho de 2021. Adicionando os Notebooks e os Tablets são 346 milhões de Dispositivos Portáteis.</w:t>
      </w:r>
      <w:r w:rsidR="00272170" w:rsidRPr="00272170">
        <w:rPr>
          <w:color w:val="000000"/>
          <w:szCs w:val="22"/>
        </w:rPr>
        <w:t xml:space="preserve"> </w:t>
      </w:r>
      <w:r w:rsidR="00272170" w:rsidRPr="00C24109">
        <w:rPr>
          <w:color w:val="000000"/>
          <w:szCs w:val="22"/>
        </w:rPr>
        <w:t xml:space="preserve">No Brasil </w:t>
      </w:r>
      <w:r w:rsidR="00272170">
        <w:rPr>
          <w:color w:val="000000"/>
          <w:szCs w:val="22"/>
        </w:rPr>
        <w:t>v</w:t>
      </w:r>
      <w:r w:rsidR="00272170" w:rsidRPr="00C24109">
        <w:rPr>
          <w:color w:val="000000"/>
          <w:szCs w:val="22"/>
        </w:rPr>
        <w:t>ende-se 4 celulares por TV!</w:t>
      </w:r>
    </w:p>
    <w:p w14:paraId="15700776" w14:textId="77777777" w:rsidR="0029551D" w:rsidRPr="00C24109" w:rsidRDefault="00C24109" w:rsidP="004E21FD">
      <w:pPr>
        <w:spacing w:after="120" w:line="288" w:lineRule="auto"/>
        <w:jc w:val="both"/>
        <w:rPr>
          <w:color w:val="000000"/>
          <w:szCs w:val="22"/>
        </w:rPr>
      </w:pPr>
      <w:r>
        <w:rPr>
          <w:color w:val="000000"/>
          <w:szCs w:val="22"/>
        </w:rPr>
        <w:t>V</w:t>
      </w:r>
      <w:r w:rsidR="0029551D" w:rsidRPr="00C24109">
        <w:rPr>
          <w:color w:val="000000"/>
          <w:szCs w:val="22"/>
        </w:rPr>
        <w:t>amos ultrapassar 200 milhões de computadores (desktop, notebook e tablet) em uso no Brasil em 2021</w:t>
      </w:r>
      <w:r>
        <w:rPr>
          <w:color w:val="000000"/>
          <w:szCs w:val="22"/>
        </w:rPr>
        <w:t xml:space="preserve">, </w:t>
      </w:r>
      <w:r w:rsidR="00272170">
        <w:rPr>
          <w:color w:val="000000"/>
          <w:szCs w:val="22"/>
        </w:rPr>
        <w:t>atingindo</w:t>
      </w:r>
      <w:r>
        <w:rPr>
          <w:color w:val="000000"/>
          <w:szCs w:val="22"/>
        </w:rPr>
        <w:t xml:space="preserve"> </w:t>
      </w:r>
      <w:r w:rsidR="0029551D" w:rsidRPr="00C24109">
        <w:rPr>
          <w:color w:val="000000"/>
          <w:szCs w:val="22"/>
        </w:rPr>
        <w:t xml:space="preserve">9,4 </w:t>
      </w:r>
      <w:r w:rsidR="00FA4BC7">
        <w:rPr>
          <w:color w:val="000000"/>
          <w:szCs w:val="22"/>
        </w:rPr>
        <w:t xml:space="preserve">computadores </w:t>
      </w:r>
      <w:r w:rsidR="0029551D" w:rsidRPr="00C24109">
        <w:rPr>
          <w:color w:val="000000"/>
          <w:szCs w:val="22"/>
        </w:rPr>
        <w:t>para cada 10 habitantes (94% per capita).</w:t>
      </w:r>
      <w:r>
        <w:rPr>
          <w:color w:val="000000"/>
          <w:szCs w:val="22"/>
        </w:rPr>
        <w:t xml:space="preserve"> A v</w:t>
      </w:r>
      <w:r w:rsidR="0029551D" w:rsidRPr="00C24109">
        <w:rPr>
          <w:color w:val="000000"/>
          <w:szCs w:val="22"/>
        </w:rPr>
        <w:t xml:space="preserve">enda anual em 2020 foi </w:t>
      </w:r>
      <w:r>
        <w:rPr>
          <w:color w:val="000000"/>
          <w:szCs w:val="22"/>
        </w:rPr>
        <w:t xml:space="preserve">de </w:t>
      </w:r>
      <w:r w:rsidR="0029551D" w:rsidRPr="00C24109">
        <w:rPr>
          <w:color w:val="000000"/>
          <w:szCs w:val="22"/>
        </w:rPr>
        <w:t>11 milhões, 8% menor que 2019 e menos da metade do pico de 2013. Trabalhar, estudar e ficar em casa aumentará o uso e a venda? Tendência que sim!</w:t>
      </w:r>
    </w:p>
    <w:p w14:paraId="05DAE94D" w14:textId="77777777" w:rsidR="00893F6A" w:rsidRDefault="00893F6A" w:rsidP="004E21FD">
      <w:pPr>
        <w:spacing w:after="120" w:line="288" w:lineRule="auto"/>
        <w:jc w:val="both"/>
        <w:rPr>
          <w:color w:val="000000"/>
          <w:szCs w:val="22"/>
        </w:rPr>
      </w:pPr>
      <w:r w:rsidRPr="001752F6">
        <w:rPr>
          <w:color w:val="000000"/>
          <w:szCs w:val="22"/>
        </w:rPr>
        <w:t xml:space="preserve">É notável que o uso e os gastos e investimentos em TI nas empresas </w:t>
      </w:r>
      <w:r w:rsidR="00C24109">
        <w:rPr>
          <w:color w:val="000000"/>
          <w:szCs w:val="22"/>
        </w:rPr>
        <w:t xml:space="preserve">de 8,2% da receita </w:t>
      </w:r>
      <w:r w:rsidRPr="001752F6">
        <w:rPr>
          <w:color w:val="000000"/>
          <w:szCs w:val="22"/>
        </w:rPr>
        <w:t xml:space="preserve">continuam crescendo em valor, maturidade e importância para os negócios existentes e para </w:t>
      </w:r>
      <w:r w:rsidR="003126EA">
        <w:rPr>
          <w:color w:val="000000"/>
          <w:szCs w:val="22"/>
        </w:rPr>
        <w:t xml:space="preserve">viabilizar </w:t>
      </w:r>
      <w:r w:rsidRPr="001752F6">
        <w:rPr>
          <w:color w:val="000000"/>
          <w:szCs w:val="22"/>
        </w:rPr>
        <w:t>novos modelos de negócios</w:t>
      </w:r>
      <w:r w:rsidR="00D11CF0">
        <w:rPr>
          <w:color w:val="000000"/>
          <w:szCs w:val="22"/>
        </w:rPr>
        <w:t xml:space="preserve">, mesmo com </w:t>
      </w:r>
      <w:r w:rsidR="009C5AFD">
        <w:rPr>
          <w:color w:val="000000"/>
          <w:szCs w:val="22"/>
        </w:rPr>
        <w:t>um</w:t>
      </w:r>
      <w:r w:rsidR="00D11CF0">
        <w:rPr>
          <w:color w:val="000000"/>
          <w:szCs w:val="22"/>
        </w:rPr>
        <w:t xml:space="preserve">a economia </w:t>
      </w:r>
      <w:r w:rsidR="00164395">
        <w:rPr>
          <w:color w:val="000000"/>
          <w:szCs w:val="22"/>
        </w:rPr>
        <w:t>retraída</w:t>
      </w:r>
      <w:r w:rsidRPr="001752F6">
        <w:rPr>
          <w:color w:val="000000"/>
          <w:szCs w:val="22"/>
        </w:rPr>
        <w:t>.</w:t>
      </w:r>
      <w:r w:rsidR="00704BFF" w:rsidRPr="00704BFF">
        <w:rPr>
          <w:color w:val="000000"/>
          <w:szCs w:val="22"/>
        </w:rPr>
        <w:t xml:space="preserve"> Seu valor depende de vários fatores: os dois principais são o estágio ou nível de informatização e o ramo no qual a empresa opera</w:t>
      </w:r>
      <w:r w:rsidR="00CA766A">
        <w:rPr>
          <w:color w:val="000000"/>
          <w:szCs w:val="22"/>
        </w:rPr>
        <w:t>.</w:t>
      </w:r>
    </w:p>
    <w:p w14:paraId="3A34E1A0" w14:textId="5CEC6263" w:rsidR="0002398E" w:rsidRDefault="002A3F65" w:rsidP="0002398E">
      <w:pPr>
        <w:spacing w:after="120" w:line="288" w:lineRule="auto"/>
        <w:jc w:val="center"/>
        <w:rPr>
          <w:color w:val="000000"/>
          <w:szCs w:val="22"/>
        </w:rPr>
      </w:pPr>
      <w:r w:rsidRPr="0002398E">
        <w:rPr>
          <w:noProof/>
        </w:rPr>
        <w:drawing>
          <wp:inline distT="0" distB="0" distL="0" distR="0" wp14:anchorId="189DEB64" wp14:editId="34F95987">
            <wp:extent cx="4221480" cy="2926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88E0" w14:textId="77777777" w:rsidR="00C24109" w:rsidRPr="00704BFF" w:rsidRDefault="00FA4BC7" w:rsidP="004E21FD">
      <w:pPr>
        <w:spacing w:after="120" w:line="288" w:lineRule="auto"/>
        <w:jc w:val="both"/>
        <w:rPr>
          <w:color w:val="000000"/>
          <w:szCs w:val="22"/>
        </w:rPr>
      </w:pPr>
      <w:r>
        <w:rPr>
          <w:color w:val="000000"/>
          <w:szCs w:val="22"/>
        </w:rPr>
        <w:lastRenderedPageBreak/>
        <w:t>Esse</w:t>
      </w:r>
      <w:r w:rsidR="00C24109" w:rsidRPr="00704BFF">
        <w:rPr>
          <w:color w:val="000000"/>
          <w:szCs w:val="22"/>
        </w:rPr>
        <w:t xml:space="preserve"> Índice é o gasto total destinado a TI</w:t>
      </w:r>
      <w:r w:rsidR="00704BFF" w:rsidRPr="00704BFF">
        <w:rPr>
          <w:color w:val="000000"/>
          <w:szCs w:val="22"/>
        </w:rPr>
        <w:t>,</w:t>
      </w:r>
      <w:r w:rsidR="00C24109" w:rsidRPr="00704BFF">
        <w:rPr>
          <w:color w:val="000000"/>
          <w:szCs w:val="22"/>
        </w:rPr>
        <w:t xml:space="preserve"> a soma de todos os investimentos, despesas e verbas alocadas em TI, incluindo: equipamento, instalações, suprimentos e materiais de consumo, software, serviços, comunicações e custo direto e indireto com pessoal próprio e de terceiros em TI</w:t>
      </w:r>
      <w:r w:rsidR="001843D8">
        <w:rPr>
          <w:color w:val="000000"/>
          <w:szCs w:val="22"/>
        </w:rPr>
        <w:t>, dividido pela receita da empresa</w:t>
      </w:r>
      <w:r w:rsidR="00C24109" w:rsidRPr="00704BFF">
        <w:rPr>
          <w:color w:val="000000"/>
          <w:szCs w:val="22"/>
        </w:rPr>
        <w:t>.</w:t>
      </w:r>
    </w:p>
    <w:p w14:paraId="0A4FB360" w14:textId="77777777" w:rsidR="00C24109" w:rsidRPr="00704BFF" w:rsidRDefault="00C24109" w:rsidP="004E21FD">
      <w:pPr>
        <w:spacing w:after="120" w:line="288" w:lineRule="auto"/>
        <w:jc w:val="both"/>
        <w:rPr>
          <w:color w:val="000000"/>
          <w:szCs w:val="22"/>
        </w:rPr>
      </w:pPr>
      <w:r w:rsidRPr="00704BFF">
        <w:rPr>
          <w:color w:val="000000"/>
          <w:szCs w:val="22"/>
        </w:rPr>
        <w:t>Pode-se comprovar que quanto mais informatizada a empresa, maior é o valor d</w:t>
      </w:r>
      <w:r w:rsidR="003126EA">
        <w:rPr>
          <w:color w:val="000000"/>
          <w:szCs w:val="22"/>
        </w:rPr>
        <w:t>esse</w:t>
      </w:r>
      <w:r w:rsidRPr="00704BFF">
        <w:rPr>
          <w:color w:val="000000"/>
          <w:szCs w:val="22"/>
        </w:rPr>
        <w:t xml:space="preserve"> Índice.</w:t>
      </w:r>
      <w:r w:rsidR="00704BFF" w:rsidRPr="00704BFF">
        <w:rPr>
          <w:color w:val="000000"/>
          <w:szCs w:val="22"/>
        </w:rPr>
        <w:t xml:space="preserve"> </w:t>
      </w:r>
      <w:r w:rsidRPr="00704BFF">
        <w:rPr>
          <w:color w:val="000000"/>
          <w:szCs w:val="22"/>
        </w:rPr>
        <w:t xml:space="preserve">Nos últimos 32 anos, ele </w:t>
      </w:r>
      <w:r w:rsidR="003126EA">
        <w:rPr>
          <w:color w:val="000000"/>
          <w:szCs w:val="22"/>
        </w:rPr>
        <w:t>cresceu</w:t>
      </w:r>
      <w:r w:rsidRPr="00704BFF">
        <w:rPr>
          <w:color w:val="000000"/>
          <w:szCs w:val="22"/>
        </w:rPr>
        <w:t xml:space="preserve"> 6% ao ano, passando de 1,3% em 1988 para 8,2% em 20</w:t>
      </w:r>
      <w:r w:rsidR="00943149">
        <w:rPr>
          <w:color w:val="000000"/>
          <w:szCs w:val="22"/>
        </w:rPr>
        <w:t>20/</w:t>
      </w:r>
      <w:r w:rsidRPr="00704BFF">
        <w:rPr>
          <w:color w:val="000000"/>
          <w:szCs w:val="22"/>
        </w:rPr>
        <w:t xml:space="preserve">21. Mesmo assim, existe </w:t>
      </w:r>
      <w:r w:rsidR="0030604A">
        <w:rPr>
          <w:color w:val="000000"/>
          <w:szCs w:val="22"/>
        </w:rPr>
        <w:t xml:space="preserve">muito </w:t>
      </w:r>
      <w:r w:rsidRPr="00704BFF">
        <w:rPr>
          <w:color w:val="000000"/>
          <w:szCs w:val="22"/>
        </w:rPr>
        <w:t xml:space="preserve">espaço para </w:t>
      </w:r>
      <w:r w:rsidR="0030604A">
        <w:rPr>
          <w:color w:val="000000"/>
          <w:szCs w:val="22"/>
        </w:rPr>
        <w:t>crescer e</w:t>
      </w:r>
      <w:r w:rsidRPr="00704BFF">
        <w:rPr>
          <w:color w:val="000000"/>
          <w:szCs w:val="22"/>
        </w:rPr>
        <w:t xml:space="preserve"> </w:t>
      </w:r>
      <w:r w:rsidR="0030604A">
        <w:rPr>
          <w:color w:val="000000"/>
          <w:szCs w:val="22"/>
        </w:rPr>
        <w:t>chegar</w:t>
      </w:r>
      <w:r w:rsidRPr="00704BFF">
        <w:rPr>
          <w:color w:val="000000"/>
          <w:szCs w:val="22"/>
        </w:rPr>
        <w:t xml:space="preserve"> </w:t>
      </w:r>
      <w:r w:rsidR="0030604A">
        <w:rPr>
          <w:color w:val="000000"/>
          <w:szCs w:val="22"/>
        </w:rPr>
        <w:t>n</w:t>
      </w:r>
      <w:r w:rsidRPr="00704BFF">
        <w:rPr>
          <w:color w:val="000000"/>
          <w:szCs w:val="22"/>
        </w:rPr>
        <w:t xml:space="preserve">os níveis </w:t>
      </w:r>
      <w:r w:rsidR="00CA766A">
        <w:rPr>
          <w:color w:val="000000"/>
          <w:szCs w:val="22"/>
        </w:rPr>
        <w:t>d</w:t>
      </w:r>
      <w:r w:rsidRPr="00704BFF">
        <w:rPr>
          <w:color w:val="000000"/>
          <w:szCs w:val="22"/>
        </w:rPr>
        <w:t>os países mais desenvolvidos.</w:t>
      </w:r>
    </w:p>
    <w:p w14:paraId="2EA10D9E" w14:textId="77777777" w:rsidR="00C24109" w:rsidRPr="00704BFF" w:rsidRDefault="00704BFF" w:rsidP="004E21FD">
      <w:pPr>
        <w:spacing w:after="120" w:line="288" w:lineRule="auto"/>
        <w:jc w:val="both"/>
        <w:rPr>
          <w:color w:val="000000"/>
          <w:szCs w:val="22"/>
        </w:rPr>
      </w:pPr>
      <w:r>
        <w:rPr>
          <w:color w:val="000000"/>
          <w:szCs w:val="22"/>
        </w:rPr>
        <w:t>Outro indicador</w:t>
      </w:r>
      <w:r w:rsidR="005D250C">
        <w:rPr>
          <w:color w:val="000000"/>
          <w:szCs w:val="22"/>
        </w:rPr>
        <w:t xml:space="preserve">, entre </w:t>
      </w:r>
      <w:r w:rsidR="00C87BA6">
        <w:rPr>
          <w:color w:val="000000"/>
          <w:szCs w:val="22"/>
        </w:rPr>
        <w:t>os mais de 5</w:t>
      </w:r>
      <w:r w:rsidR="000F3F6D">
        <w:rPr>
          <w:color w:val="000000"/>
          <w:szCs w:val="22"/>
        </w:rPr>
        <w:t xml:space="preserve">0 </w:t>
      </w:r>
      <w:r w:rsidR="005D250C">
        <w:rPr>
          <w:color w:val="000000"/>
          <w:szCs w:val="22"/>
        </w:rPr>
        <w:t>analisa</w:t>
      </w:r>
      <w:r w:rsidR="00943149">
        <w:rPr>
          <w:color w:val="000000"/>
          <w:szCs w:val="22"/>
        </w:rPr>
        <w:t>dos</w:t>
      </w:r>
      <w:r w:rsidR="003126EA">
        <w:rPr>
          <w:color w:val="000000"/>
          <w:szCs w:val="22"/>
        </w:rPr>
        <w:t xml:space="preserve"> na Pesquisa</w:t>
      </w:r>
      <w:r w:rsidR="005D250C">
        <w:rPr>
          <w:color w:val="000000"/>
          <w:szCs w:val="22"/>
        </w:rPr>
        <w:t>,</w:t>
      </w:r>
      <w:r>
        <w:rPr>
          <w:color w:val="000000"/>
          <w:szCs w:val="22"/>
        </w:rPr>
        <w:t xml:space="preserve"> é o</w:t>
      </w:r>
      <w:r w:rsidRPr="00704BFF">
        <w:rPr>
          <w:color w:val="000000"/>
          <w:szCs w:val="22"/>
        </w:rPr>
        <w:t xml:space="preserve"> </w:t>
      </w:r>
      <w:r w:rsidR="00C87BA6">
        <w:rPr>
          <w:color w:val="000000"/>
          <w:szCs w:val="22"/>
        </w:rPr>
        <w:t xml:space="preserve">CAPU - </w:t>
      </w:r>
      <w:r w:rsidRPr="00704BFF">
        <w:rPr>
          <w:color w:val="000000"/>
          <w:szCs w:val="22"/>
        </w:rPr>
        <w:t xml:space="preserve">Custo Anual de TI por Usuário </w:t>
      </w:r>
      <w:r w:rsidR="00C26ECC">
        <w:rPr>
          <w:color w:val="000000"/>
          <w:szCs w:val="22"/>
        </w:rPr>
        <w:t xml:space="preserve">de </w:t>
      </w:r>
      <w:r w:rsidRPr="00704BFF">
        <w:rPr>
          <w:color w:val="000000"/>
          <w:szCs w:val="22"/>
        </w:rPr>
        <w:t>R$ 48.000</w:t>
      </w:r>
      <w:r w:rsidR="0030604A">
        <w:rPr>
          <w:color w:val="000000"/>
          <w:szCs w:val="22"/>
        </w:rPr>
        <w:t>:</w:t>
      </w:r>
      <w:r w:rsidR="00CA766A">
        <w:rPr>
          <w:color w:val="000000"/>
          <w:szCs w:val="22"/>
        </w:rPr>
        <w:t xml:space="preserve"> </w:t>
      </w:r>
      <w:r w:rsidR="00FA4BC7">
        <w:rPr>
          <w:color w:val="000000"/>
          <w:szCs w:val="22"/>
        </w:rPr>
        <w:t>Gastos e Investimentos em TI</w:t>
      </w:r>
      <w:r w:rsidRPr="00704BFF">
        <w:rPr>
          <w:color w:val="000000"/>
          <w:szCs w:val="22"/>
        </w:rPr>
        <w:t xml:space="preserve"> dividido pelo número de usuários da empresa</w:t>
      </w:r>
      <w:r w:rsidR="00C26ECC">
        <w:rPr>
          <w:color w:val="000000"/>
          <w:szCs w:val="22"/>
        </w:rPr>
        <w:t>. S</w:t>
      </w:r>
      <w:r>
        <w:rPr>
          <w:color w:val="000000"/>
          <w:szCs w:val="22"/>
        </w:rPr>
        <w:t xml:space="preserve">eu comportamento não tem </w:t>
      </w:r>
      <w:r w:rsidRPr="00704BFF">
        <w:rPr>
          <w:color w:val="000000"/>
          <w:szCs w:val="22"/>
        </w:rPr>
        <w:t>economia de escala, cresce com o tamanho da empresa.</w:t>
      </w:r>
      <w:r w:rsidR="00C26ECC">
        <w:rPr>
          <w:color w:val="000000"/>
          <w:szCs w:val="22"/>
        </w:rPr>
        <w:t xml:space="preserve"> </w:t>
      </w:r>
      <w:r w:rsidR="00041D7C">
        <w:rPr>
          <w:color w:val="000000"/>
          <w:szCs w:val="22"/>
        </w:rPr>
        <w:t>V</w:t>
      </w:r>
      <w:r w:rsidR="00C24109" w:rsidRPr="00704BFF">
        <w:rPr>
          <w:color w:val="000000"/>
          <w:szCs w:val="22"/>
        </w:rPr>
        <w:t xml:space="preserve">aria conforme o </w:t>
      </w:r>
      <w:r w:rsidR="00FA4BC7">
        <w:rPr>
          <w:color w:val="000000"/>
          <w:szCs w:val="22"/>
        </w:rPr>
        <w:t>ramo</w:t>
      </w:r>
      <w:r w:rsidR="00041D7C">
        <w:rPr>
          <w:color w:val="000000"/>
          <w:szCs w:val="22"/>
        </w:rPr>
        <w:t>, n</w:t>
      </w:r>
      <w:r w:rsidR="00C24109" w:rsidRPr="00704BFF">
        <w:rPr>
          <w:color w:val="000000"/>
          <w:szCs w:val="22"/>
        </w:rPr>
        <w:t xml:space="preserve">as empresas de Serviços </w:t>
      </w:r>
      <w:r w:rsidR="00C26ECC">
        <w:rPr>
          <w:color w:val="000000"/>
          <w:szCs w:val="22"/>
        </w:rPr>
        <w:t>a</w:t>
      </w:r>
      <w:r w:rsidR="00C24109" w:rsidRPr="00704BFF">
        <w:rPr>
          <w:color w:val="000000"/>
          <w:szCs w:val="22"/>
        </w:rPr>
        <w:t xml:space="preserve"> média </w:t>
      </w:r>
      <w:r w:rsidR="00C26ECC">
        <w:rPr>
          <w:color w:val="000000"/>
          <w:szCs w:val="22"/>
        </w:rPr>
        <w:t>é</w:t>
      </w:r>
      <w:r w:rsidR="00C24109" w:rsidRPr="00704BFF">
        <w:rPr>
          <w:color w:val="000000"/>
          <w:szCs w:val="22"/>
        </w:rPr>
        <w:t xml:space="preserve"> R$ 60.000 </w:t>
      </w:r>
      <w:r w:rsidR="00943149">
        <w:rPr>
          <w:color w:val="000000"/>
          <w:szCs w:val="22"/>
        </w:rPr>
        <w:t xml:space="preserve">e </w:t>
      </w:r>
      <w:r w:rsidR="00C26ECC">
        <w:rPr>
          <w:color w:val="000000"/>
          <w:szCs w:val="22"/>
        </w:rPr>
        <w:t xml:space="preserve">atinge </w:t>
      </w:r>
      <w:r w:rsidR="00C24109" w:rsidRPr="00704BFF">
        <w:rPr>
          <w:color w:val="000000"/>
          <w:szCs w:val="22"/>
        </w:rPr>
        <w:t>R$106.000 para o ramo financeiro</w:t>
      </w:r>
      <w:r w:rsidR="00041D7C">
        <w:rPr>
          <w:color w:val="000000"/>
          <w:szCs w:val="22"/>
        </w:rPr>
        <w:t>, n</w:t>
      </w:r>
      <w:r>
        <w:rPr>
          <w:color w:val="000000"/>
          <w:szCs w:val="22"/>
        </w:rPr>
        <w:t xml:space="preserve">a Indústria </w:t>
      </w:r>
      <w:r w:rsidR="00C24109" w:rsidRPr="00704BFF">
        <w:rPr>
          <w:color w:val="000000"/>
          <w:szCs w:val="22"/>
        </w:rPr>
        <w:t>R$ 44.000</w:t>
      </w:r>
      <w:r w:rsidR="00C26ECC">
        <w:rPr>
          <w:color w:val="000000"/>
          <w:szCs w:val="22"/>
        </w:rPr>
        <w:t xml:space="preserve"> e no </w:t>
      </w:r>
      <w:r w:rsidR="00C24109" w:rsidRPr="00704BFF">
        <w:rPr>
          <w:color w:val="000000"/>
          <w:szCs w:val="22"/>
        </w:rPr>
        <w:t>Comércio R$ 31.000.</w:t>
      </w:r>
    </w:p>
    <w:p w14:paraId="73943286" w14:textId="77777777" w:rsidR="00704BFF" w:rsidRDefault="00704BFF" w:rsidP="004E21FD">
      <w:pPr>
        <w:spacing w:after="120" w:line="288" w:lineRule="auto"/>
        <w:jc w:val="both"/>
        <w:rPr>
          <w:color w:val="000000"/>
          <w:szCs w:val="22"/>
        </w:rPr>
      </w:pPr>
      <w:r>
        <w:rPr>
          <w:rFonts w:cs="Arial"/>
          <w:szCs w:val="22"/>
        </w:rPr>
        <w:t xml:space="preserve">A </w:t>
      </w:r>
      <w:r w:rsidR="003126E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esquisa levanta a participação no mercado </w:t>
      </w:r>
      <w:r w:rsidR="00C87BA6">
        <w:rPr>
          <w:rFonts w:cs="Arial"/>
          <w:szCs w:val="22"/>
        </w:rPr>
        <w:t xml:space="preserve">dos fabricantes </w:t>
      </w:r>
      <w:r>
        <w:rPr>
          <w:rFonts w:cs="Arial"/>
          <w:szCs w:val="22"/>
        </w:rPr>
        <w:t xml:space="preserve">de </w:t>
      </w:r>
      <w:r w:rsidRPr="001752F6">
        <w:rPr>
          <w:rFonts w:cs="Arial"/>
          <w:szCs w:val="22"/>
        </w:rPr>
        <w:t>26 categorias de Software</w:t>
      </w:r>
      <w:r>
        <w:rPr>
          <w:rFonts w:cs="Arial"/>
          <w:szCs w:val="22"/>
        </w:rPr>
        <w:t xml:space="preserve">. A </w:t>
      </w:r>
      <w:r w:rsidRPr="00704BFF">
        <w:rPr>
          <w:color w:val="000000"/>
          <w:szCs w:val="22"/>
        </w:rPr>
        <w:t xml:space="preserve">Microsoft continua dominando </w:t>
      </w:r>
      <w:r>
        <w:rPr>
          <w:color w:val="000000"/>
          <w:szCs w:val="22"/>
        </w:rPr>
        <w:t xml:space="preserve">várias </w:t>
      </w:r>
      <w:r w:rsidRPr="00704BFF">
        <w:rPr>
          <w:color w:val="000000"/>
          <w:szCs w:val="22"/>
        </w:rPr>
        <w:t xml:space="preserve">categorias no usuário final, </w:t>
      </w:r>
      <w:r>
        <w:rPr>
          <w:color w:val="000000"/>
          <w:szCs w:val="22"/>
        </w:rPr>
        <w:t>algumas</w:t>
      </w:r>
      <w:r w:rsidRPr="00704BFF">
        <w:rPr>
          <w:color w:val="000000"/>
          <w:szCs w:val="22"/>
        </w:rPr>
        <w:t xml:space="preserve"> com mais de 90% do uso.</w:t>
      </w:r>
      <w:r w:rsidR="00D11CF0">
        <w:rPr>
          <w:color w:val="000000"/>
          <w:szCs w:val="22"/>
        </w:rPr>
        <w:t xml:space="preserve"> </w:t>
      </w:r>
      <w:r w:rsidR="00C87BA6">
        <w:rPr>
          <w:color w:val="000000"/>
          <w:szCs w:val="22"/>
        </w:rPr>
        <w:t>Os</w:t>
      </w:r>
      <w:r w:rsidR="00D11CF0">
        <w:rPr>
          <w:color w:val="000000"/>
          <w:szCs w:val="22"/>
        </w:rPr>
        <w:t xml:space="preserve"> três </w:t>
      </w:r>
      <w:r w:rsidR="00FA4BC7">
        <w:rPr>
          <w:color w:val="000000"/>
          <w:szCs w:val="22"/>
        </w:rPr>
        <w:t xml:space="preserve">fabricantes </w:t>
      </w:r>
      <w:r w:rsidR="00D11CF0">
        <w:rPr>
          <w:color w:val="000000"/>
          <w:szCs w:val="22"/>
        </w:rPr>
        <w:t xml:space="preserve">que mais cresceram </w:t>
      </w:r>
      <w:r w:rsidR="00FA4BC7">
        <w:rPr>
          <w:color w:val="000000"/>
          <w:szCs w:val="22"/>
        </w:rPr>
        <w:t xml:space="preserve">sua participação, </w:t>
      </w:r>
      <w:r w:rsidR="00D11CF0">
        <w:rPr>
          <w:color w:val="000000"/>
          <w:szCs w:val="22"/>
        </w:rPr>
        <w:t xml:space="preserve">foram: </w:t>
      </w:r>
      <w:r w:rsidR="0073531F">
        <w:rPr>
          <w:color w:val="000000"/>
          <w:szCs w:val="22"/>
        </w:rPr>
        <w:t>Zoom</w:t>
      </w:r>
      <w:r w:rsidR="00041D7C">
        <w:rPr>
          <w:color w:val="000000"/>
          <w:szCs w:val="22"/>
        </w:rPr>
        <w:t xml:space="preserve"> em primeiro</w:t>
      </w:r>
      <w:r w:rsidR="0073531F">
        <w:rPr>
          <w:color w:val="000000"/>
          <w:szCs w:val="22"/>
        </w:rPr>
        <w:t xml:space="preserve">, </w:t>
      </w:r>
      <w:r w:rsidR="00041D7C">
        <w:rPr>
          <w:color w:val="000000"/>
          <w:szCs w:val="22"/>
        </w:rPr>
        <w:t xml:space="preserve">seguido pelo </w:t>
      </w:r>
      <w:r w:rsidR="00D11CF0">
        <w:rPr>
          <w:color w:val="000000"/>
          <w:szCs w:val="22"/>
        </w:rPr>
        <w:t>Google</w:t>
      </w:r>
      <w:r w:rsidR="0073531F">
        <w:rPr>
          <w:color w:val="000000"/>
          <w:szCs w:val="22"/>
        </w:rPr>
        <w:t xml:space="preserve"> e</w:t>
      </w:r>
      <w:r w:rsidR="00D11CF0">
        <w:rPr>
          <w:color w:val="000000"/>
          <w:szCs w:val="22"/>
        </w:rPr>
        <w:t xml:space="preserve"> Qlik.</w:t>
      </w:r>
    </w:p>
    <w:p w14:paraId="17632D80" w14:textId="77777777" w:rsidR="00704BFF" w:rsidRDefault="00704BFF" w:rsidP="004E21FD">
      <w:pPr>
        <w:spacing w:after="120" w:line="288" w:lineRule="auto"/>
        <w:jc w:val="both"/>
        <w:rPr>
          <w:szCs w:val="22"/>
        </w:rPr>
      </w:pPr>
      <w:r w:rsidRPr="00704BFF">
        <w:rPr>
          <w:color w:val="000000"/>
          <w:szCs w:val="22"/>
        </w:rPr>
        <w:t>Os Sistemas Integrados de Gestão (ERP) da TOTVS e da SAP têm 33% do mercado</w:t>
      </w:r>
      <w:r>
        <w:rPr>
          <w:color w:val="000000"/>
          <w:szCs w:val="22"/>
        </w:rPr>
        <w:t xml:space="preserve"> cada</w:t>
      </w:r>
      <w:r w:rsidRPr="00704BFF">
        <w:rPr>
          <w:color w:val="000000"/>
          <w:szCs w:val="22"/>
        </w:rPr>
        <w:t xml:space="preserve">, Oracle 11% </w:t>
      </w:r>
      <w:r w:rsidR="00A011F2" w:rsidRPr="00704BFF">
        <w:rPr>
          <w:color w:val="000000"/>
          <w:szCs w:val="22"/>
        </w:rPr>
        <w:t>e outros</w:t>
      </w:r>
      <w:r w:rsidRPr="00704BFF">
        <w:rPr>
          <w:color w:val="000000"/>
          <w:szCs w:val="22"/>
        </w:rPr>
        <w:t xml:space="preserve"> 23%. </w:t>
      </w:r>
      <w:r>
        <w:rPr>
          <w:color w:val="000000"/>
          <w:szCs w:val="22"/>
        </w:rPr>
        <w:t xml:space="preserve">A </w:t>
      </w:r>
      <w:r w:rsidRPr="00704BFF">
        <w:rPr>
          <w:color w:val="000000"/>
          <w:szCs w:val="22"/>
        </w:rPr>
        <w:t>TOTVS lidera nas menores e SAP nas maiores empresas.</w:t>
      </w:r>
    </w:p>
    <w:p w14:paraId="52D553DA" w14:textId="77777777" w:rsidR="00704BFF" w:rsidRDefault="00704BFF" w:rsidP="004E21FD">
      <w:pPr>
        <w:spacing w:after="120" w:line="288" w:lineRule="auto"/>
        <w:jc w:val="both"/>
        <w:rPr>
          <w:szCs w:val="22"/>
        </w:rPr>
      </w:pPr>
      <w:r w:rsidRPr="001752F6">
        <w:rPr>
          <w:szCs w:val="22"/>
        </w:rPr>
        <w:t xml:space="preserve">Vários sinais do novo normal já </w:t>
      </w:r>
      <w:r w:rsidR="00943149">
        <w:rPr>
          <w:szCs w:val="22"/>
        </w:rPr>
        <w:t>são</w:t>
      </w:r>
      <w:r w:rsidRPr="001752F6">
        <w:rPr>
          <w:szCs w:val="22"/>
        </w:rPr>
        <w:t xml:space="preserve"> visíveis, a tecnologia </w:t>
      </w:r>
      <w:r w:rsidR="00C87BA6">
        <w:rPr>
          <w:szCs w:val="22"/>
        </w:rPr>
        <w:t xml:space="preserve">junto </w:t>
      </w:r>
      <w:r w:rsidRPr="001752F6">
        <w:rPr>
          <w:szCs w:val="22"/>
        </w:rPr>
        <w:t xml:space="preserve">com a pandemia muda a maneira pela qual transacionamos, </w:t>
      </w:r>
      <w:r w:rsidR="00C87BA6">
        <w:rPr>
          <w:szCs w:val="22"/>
        </w:rPr>
        <w:t>trabalhamos, estudamos</w:t>
      </w:r>
      <w:r w:rsidRPr="001752F6">
        <w:rPr>
          <w:szCs w:val="22"/>
        </w:rPr>
        <w:t xml:space="preserve"> e vivemos. </w:t>
      </w:r>
      <w:r w:rsidR="00844898">
        <w:rPr>
          <w:szCs w:val="22"/>
        </w:rPr>
        <w:t>Esse fenômeno p</w:t>
      </w:r>
      <w:r w:rsidRPr="001752F6">
        <w:rPr>
          <w:szCs w:val="22"/>
        </w:rPr>
        <w:t>rovoca a necessidade de integra</w:t>
      </w:r>
      <w:r w:rsidR="00C87BA6">
        <w:rPr>
          <w:szCs w:val="22"/>
        </w:rPr>
        <w:t>r</w:t>
      </w:r>
      <w:r w:rsidRPr="001752F6">
        <w:rPr>
          <w:szCs w:val="22"/>
        </w:rPr>
        <w:t xml:space="preserve"> </w:t>
      </w:r>
      <w:r w:rsidR="00943149">
        <w:rPr>
          <w:szCs w:val="22"/>
        </w:rPr>
        <w:t xml:space="preserve">cada vez mais </w:t>
      </w:r>
      <w:r w:rsidRPr="001752F6">
        <w:rPr>
          <w:szCs w:val="22"/>
        </w:rPr>
        <w:t>o físico com o digital</w:t>
      </w:r>
      <w:r w:rsidR="00A514D8">
        <w:rPr>
          <w:szCs w:val="22"/>
        </w:rPr>
        <w:t xml:space="preserve"> e demandam </w:t>
      </w:r>
      <w:r w:rsidR="00C87BA6">
        <w:rPr>
          <w:szCs w:val="22"/>
        </w:rPr>
        <w:t xml:space="preserve">a implementação de </w:t>
      </w:r>
      <w:r w:rsidR="006D72CB">
        <w:rPr>
          <w:szCs w:val="22"/>
        </w:rPr>
        <w:t xml:space="preserve">novos </w:t>
      </w:r>
      <w:r w:rsidRPr="001752F6">
        <w:rPr>
          <w:szCs w:val="22"/>
        </w:rPr>
        <w:t xml:space="preserve">processos </w:t>
      </w:r>
      <w:r w:rsidR="006D72CB">
        <w:rPr>
          <w:szCs w:val="22"/>
        </w:rPr>
        <w:t>integrados internamente</w:t>
      </w:r>
      <w:r w:rsidR="00F71E84">
        <w:rPr>
          <w:szCs w:val="22"/>
        </w:rPr>
        <w:t xml:space="preserve">, externamente e principalmente com </w:t>
      </w:r>
      <w:r w:rsidR="00ED2925">
        <w:rPr>
          <w:szCs w:val="22"/>
        </w:rPr>
        <w:t>o</w:t>
      </w:r>
      <w:r w:rsidR="006D72CB">
        <w:rPr>
          <w:szCs w:val="22"/>
        </w:rPr>
        <w:t xml:space="preserve"> ecossistema</w:t>
      </w:r>
      <w:r w:rsidR="00ED2925">
        <w:rPr>
          <w:szCs w:val="22"/>
        </w:rPr>
        <w:t xml:space="preserve"> da empresa</w:t>
      </w:r>
      <w:r w:rsidR="006D72CB">
        <w:rPr>
          <w:szCs w:val="22"/>
        </w:rPr>
        <w:t>.</w:t>
      </w:r>
    </w:p>
    <w:p w14:paraId="5CFEAF8E" w14:textId="77777777" w:rsidR="00943149" w:rsidRDefault="00943149" w:rsidP="004E21FD">
      <w:pPr>
        <w:spacing w:after="120" w:line="288" w:lineRule="auto"/>
        <w:jc w:val="both"/>
        <w:rPr>
          <w:szCs w:val="22"/>
        </w:rPr>
      </w:pPr>
      <w:r>
        <w:rPr>
          <w:szCs w:val="22"/>
        </w:rPr>
        <w:t xml:space="preserve">Assim sendo, o “novo” </w:t>
      </w:r>
      <w:r w:rsidRPr="001752F6">
        <w:rPr>
          <w:szCs w:val="22"/>
        </w:rPr>
        <w:t>ERP torna-se o coração da transformação digital.</w:t>
      </w:r>
    </w:p>
    <w:p w14:paraId="31A1C0DD" w14:textId="0993CCE2" w:rsidR="001327B6" w:rsidRDefault="00041D7C" w:rsidP="004E21FD">
      <w:pPr>
        <w:spacing w:after="120" w:line="288" w:lineRule="auto"/>
        <w:jc w:val="both"/>
        <w:rPr>
          <w:rFonts w:cs="Arial"/>
          <w:szCs w:val="22"/>
        </w:rPr>
      </w:pPr>
      <w:r>
        <w:rPr>
          <w:color w:val="000000"/>
          <w:szCs w:val="22"/>
        </w:rPr>
        <w:t>O</w:t>
      </w:r>
      <w:r w:rsidR="003126EA">
        <w:rPr>
          <w:color w:val="000000"/>
          <w:szCs w:val="22"/>
        </w:rPr>
        <w:t xml:space="preserve">s programas de </w:t>
      </w:r>
      <w:r w:rsidR="0029551D" w:rsidRPr="00704BFF">
        <w:rPr>
          <w:color w:val="000000"/>
          <w:szCs w:val="22"/>
        </w:rPr>
        <w:t xml:space="preserve">Inteligência Analítica </w:t>
      </w:r>
      <w:r w:rsidR="006D72CB">
        <w:rPr>
          <w:color w:val="000000"/>
          <w:szCs w:val="22"/>
        </w:rPr>
        <w:t>(</w:t>
      </w:r>
      <w:r w:rsidR="0029551D" w:rsidRPr="007443F8">
        <w:rPr>
          <w:i/>
          <w:color w:val="000000"/>
          <w:szCs w:val="22"/>
        </w:rPr>
        <w:t>BI - Business Intelligence and Analytics</w:t>
      </w:r>
      <w:r w:rsidR="0029551D" w:rsidRPr="00704BFF">
        <w:rPr>
          <w:color w:val="000000"/>
          <w:szCs w:val="22"/>
        </w:rPr>
        <w:t xml:space="preserve">) </w:t>
      </w:r>
      <w:r>
        <w:rPr>
          <w:color w:val="000000"/>
          <w:szCs w:val="22"/>
        </w:rPr>
        <w:t>continua</w:t>
      </w:r>
      <w:r w:rsidR="0030604A">
        <w:rPr>
          <w:color w:val="000000"/>
          <w:szCs w:val="22"/>
        </w:rPr>
        <w:t>m</w:t>
      </w:r>
      <w:r w:rsidR="0029551D" w:rsidRPr="00704BFF">
        <w:rPr>
          <w:color w:val="000000"/>
          <w:szCs w:val="22"/>
        </w:rPr>
        <w:t xml:space="preserve"> </w:t>
      </w:r>
      <w:r w:rsidR="003126EA">
        <w:rPr>
          <w:color w:val="000000"/>
          <w:szCs w:val="22"/>
        </w:rPr>
        <w:t>sendo um</w:t>
      </w:r>
      <w:r w:rsidR="008678D5">
        <w:rPr>
          <w:color w:val="000000"/>
          <w:szCs w:val="22"/>
        </w:rPr>
        <w:t>a categoria</w:t>
      </w:r>
      <w:r w:rsidR="003126EA">
        <w:rPr>
          <w:color w:val="000000"/>
          <w:szCs w:val="22"/>
        </w:rPr>
        <w:t xml:space="preserve"> </w:t>
      </w:r>
      <w:r w:rsidR="004F64FA">
        <w:rPr>
          <w:color w:val="000000"/>
          <w:szCs w:val="22"/>
        </w:rPr>
        <w:t xml:space="preserve">de destaque e </w:t>
      </w:r>
      <w:r w:rsidR="006D72CB">
        <w:rPr>
          <w:color w:val="000000"/>
          <w:szCs w:val="22"/>
        </w:rPr>
        <w:t xml:space="preserve">muito </w:t>
      </w:r>
      <w:r w:rsidR="0029551D" w:rsidRPr="00704BFF">
        <w:rPr>
          <w:color w:val="000000"/>
          <w:szCs w:val="22"/>
        </w:rPr>
        <w:t>lucrativ</w:t>
      </w:r>
      <w:r w:rsidR="0030604A">
        <w:rPr>
          <w:color w:val="000000"/>
          <w:szCs w:val="22"/>
        </w:rPr>
        <w:t>a</w:t>
      </w:r>
      <w:r w:rsidR="00DC6F84">
        <w:rPr>
          <w:color w:val="000000"/>
          <w:szCs w:val="22"/>
        </w:rPr>
        <w:t xml:space="preserve"> para os fabricantes</w:t>
      </w:r>
      <w:r w:rsidR="007443F8">
        <w:rPr>
          <w:color w:val="000000"/>
          <w:szCs w:val="22"/>
        </w:rPr>
        <w:t>.</w:t>
      </w:r>
      <w:r w:rsidR="0029551D" w:rsidRPr="00704BFF">
        <w:rPr>
          <w:color w:val="000000"/>
          <w:szCs w:val="22"/>
        </w:rPr>
        <w:t xml:space="preserve"> SAP, Oracle, TOTVS, Microsoft, Qlik e IBM, nesta ordem, são os líderes desse com 95% do mercado.</w:t>
      </w:r>
      <w:r w:rsidR="001327B6" w:rsidRPr="001327B6">
        <w:rPr>
          <w:rFonts w:cs="Arial"/>
          <w:szCs w:val="22"/>
        </w:rPr>
        <w:t xml:space="preserve"> </w:t>
      </w:r>
      <w:r w:rsidR="001327B6">
        <w:rPr>
          <w:rFonts w:cs="Arial"/>
          <w:szCs w:val="22"/>
        </w:rPr>
        <w:t>Apesar de todo esse arsenal de ferramentas</w:t>
      </w:r>
      <w:r w:rsidR="00A13C13">
        <w:rPr>
          <w:rFonts w:cs="Arial"/>
          <w:szCs w:val="22"/>
        </w:rPr>
        <w:t xml:space="preserve"> modernas</w:t>
      </w:r>
      <w:r w:rsidR="008678D5">
        <w:rPr>
          <w:rFonts w:cs="Arial"/>
          <w:szCs w:val="22"/>
        </w:rPr>
        <w:t>,</w:t>
      </w:r>
      <w:r w:rsidR="001327B6">
        <w:rPr>
          <w:rFonts w:cs="Arial"/>
          <w:szCs w:val="22"/>
        </w:rPr>
        <w:t xml:space="preserve"> 90% do uso de </w:t>
      </w:r>
      <w:r w:rsidR="001327B6" w:rsidRPr="001752F6">
        <w:rPr>
          <w:rFonts w:cs="Arial"/>
          <w:szCs w:val="22"/>
        </w:rPr>
        <w:t>I</w:t>
      </w:r>
      <w:r w:rsidR="001327B6">
        <w:rPr>
          <w:rFonts w:cs="Arial"/>
          <w:szCs w:val="22"/>
        </w:rPr>
        <w:t>nteligência Analítica no departamento financeiro das empresas é Excel.</w:t>
      </w:r>
    </w:p>
    <w:p w14:paraId="2570B5CE" w14:textId="77777777" w:rsidR="0029551D" w:rsidRPr="001752F6" w:rsidRDefault="00F40B89" w:rsidP="004E21FD">
      <w:pPr>
        <w:spacing w:after="120" w:line="288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A </w:t>
      </w:r>
      <w:r w:rsidR="008678D5">
        <w:rPr>
          <w:rFonts w:cs="Arial"/>
          <w:szCs w:val="22"/>
        </w:rPr>
        <w:t>P</w:t>
      </w:r>
      <w:r>
        <w:rPr>
          <w:rFonts w:cs="Arial"/>
          <w:szCs w:val="22"/>
        </w:rPr>
        <w:t>esquisa aprofunda</w:t>
      </w:r>
      <w:r w:rsidR="006D72CB">
        <w:rPr>
          <w:rFonts w:cs="Arial"/>
          <w:szCs w:val="22"/>
        </w:rPr>
        <w:t xml:space="preserve"> seus estudos em três </w:t>
      </w:r>
      <w:r w:rsidR="008678D5">
        <w:rPr>
          <w:rFonts w:cs="Arial"/>
          <w:szCs w:val="22"/>
        </w:rPr>
        <w:t>ramos</w:t>
      </w:r>
      <w:r w:rsidR="006D72CB">
        <w:rPr>
          <w:rFonts w:cs="Arial"/>
          <w:szCs w:val="22"/>
        </w:rPr>
        <w:t xml:space="preserve"> d</w:t>
      </w:r>
      <w:r>
        <w:rPr>
          <w:rFonts w:cs="Arial"/>
          <w:szCs w:val="22"/>
        </w:rPr>
        <w:t>a</w:t>
      </w:r>
      <w:r w:rsidR="006D72CB">
        <w:rPr>
          <w:rFonts w:cs="Arial"/>
          <w:szCs w:val="22"/>
        </w:rPr>
        <w:t xml:space="preserve"> economia: </w:t>
      </w:r>
      <w:r w:rsidR="000F6702">
        <w:rPr>
          <w:rFonts w:cs="Arial"/>
          <w:szCs w:val="22"/>
        </w:rPr>
        <w:t xml:space="preserve">nos </w:t>
      </w:r>
      <w:r w:rsidR="006D72CB">
        <w:rPr>
          <w:rFonts w:cs="Arial"/>
          <w:szCs w:val="22"/>
        </w:rPr>
        <w:t>Bancos</w:t>
      </w:r>
      <w:r w:rsidR="000F6702" w:rsidRPr="000F6702">
        <w:rPr>
          <w:rFonts w:cs="Arial"/>
          <w:szCs w:val="22"/>
        </w:rPr>
        <w:t xml:space="preserve"> </w:t>
      </w:r>
      <w:r w:rsidR="0030604A">
        <w:rPr>
          <w:rFonts w:cs="Arial"/>
          <w:szCs w:val="22"/>
        </w:rPr>
        <w:t xml:space="preserve">ressaltamos </w:t>
      </w:r>
      <w:r w:rsidR="000F6702">
        <w:rPr>
          <w:rFonts w:cs="Arial"/>
          <w:szCs w:val="22"/>
        </w:rPr>
        <w:t xml:space="preserve">que </w:t>
      </w:r>
      <w:r w:rsidR="000F6702" w:rsidRPr="001752F6">
        <w:rPr>
          <w:rFonts w:cs="Arial"/>
          <w:szCs w:val="22"/>
        </w:rPr>
        <w:t xml:space="preserve">62% da origem das transações </w:t>
      </w:r>
      <w:r w:rsidR="000F6702">
        <w:rPr>
          <w:rFonts w:cs="Arial"/>
          <w:szCs w:val="22"/>
        </w:rPr>
        <w:t xml:space="preserve">já </w:t>
      </w:r>
      <w:r w:rsidR="000F6702" w:rsidRPr="001752F6">
        <w:rPr>
          <w:rFonts w:cs="Arial"/>
          <w:szCs w:val="22"/>
        </w:rPr>
        <w:t>são do Mobile Banking</w:t>
      </w:r>
      <w:r w:rsidR="006D72CB">
        <w:rPr>
          <w:rFonts w:cs="Arial"/>
          <w:szCs w:val="22"/>
        </w:rPr>
        <w:t xml:space="preserve">, </w:t>
      </w:r>
      <w:r w:rsidR="000F6702">
        <w:rPr>
          <w:rFonts w:cs="Arial"/>
          <w:szCs w:val="22"/>
        </w:rPr>
        <w:t xml:space="preserve">nos </w:t>
      </w:r>
      <w:r w:rsidR="006D72CB">
        <w:rPr>
          <w:rFonts w:cs="Arial"/>
          <w:szCs w:val="22"/>
        </w:rPr>
        <w:t xml:space="preserve">Hospitais </w:t>
      </w:r>
      <w:r w:rsidR="000F6702">
        <w:rPr>
          <w:rFonts w:cs="Arial"/>
          <w:szCs w:val="22"/>
        </w:rPr>
        <w:t xml:space="preserve">privados </w:t>
      </w:r>
      <w:r w:rsidR="0030604A">
        <w:rPr>
          <w:rFonts w:cs="Arial"/>
          <w:szCs w:val="22"/>
        </w:rPr>
        <w:t xml:space="preserve">temos </w:t>
      </w:r>
      <w:r w:rsidR="000F6702">
        <w:rPr>
          <w:rFonts w:cs="Arial"/>
          <w:szCs w:val="22"/>
        </w:rPr>
        <w:t xml:space="preserve">o inovador </w:t>
      </w:r>
      <w:r w:rsidR="000F6702" w:rsidRPr="001752F6">
        <w:rPr>
          <w:rFonts w:cs="Arial"/>
          <w:szCs w:val="22"/>
        </w:rPr>
        <w:t>CAPL</w:t>
      </w:r>
      <w:r w:rsidR="000F6702">
        <w:rPr>
          <w:rFonts w:cs="Arial"/>
          <w:szCs w:val="22"/>
        </w:rPr>
        <w:t xml:space="preserve"> </w:t>
      </w:r>
      <w:r w:rsidR="000F6702" w:rsidRPr="001752F6">
        <w:rPr>
          <w:rFonts w:cs="Arial"/>
          <w:szCs w:val="22"/>
        </w:rPr>
        <w:t>-</w:t>
      </w:r>
      <w:r w:rsidR="000F6702">
        <w:rPr>
          <w:rFonts w:cs="Arial"/>
          <w:szCs w:val="22"/>
        </w:rPr>
        <w:t xml:space="preserve"> Custo Anual de TI por Leito</w:t>
      </w:r>
      <w:r w:rsidR="000F6702" w:rsidRPr="001752F6">
        <w:rPr>
          <w:rFonts w:cs="Arial"/>
          <w:szCs w:val="22"/>
        </w:rPr>
        <w:t xml:space="preserve"> de R$ 158.000</w:t>
      </w:r>
      <w:r w:rsidR="000F6702">
        <w:rPr>
          <w:rFonts w:cs="Arial"/>
          <w:szCs w:val="22"/>
        </w:rPr>
        <w:t xml:space="preserve"> </w:t>
      </w:r>
      <w:r w:rsidR="006D72CB">
        <w:rPr>
          <w:rFonts w:cs="Arial"/>
          <w:szCs w:val="22"/>
        </w:rPr>
        <w:t xml:space="preserve">e </w:t>
      </w:r>
      <w:r w:rsidR="000F6702">
        <w:rPr>
          <w:rFonts w:cs="Arial"/>
          <w:szCs w:val="22"/>
        </w:rPr>
        <w:t xml:space="preserve">no </w:t>
      </w:r>
      <w:r w:rsidR="006D72CB">
        <w:rPr>
          <w:rFonts w:cs="Arial"/>
          <w:szCs w:val="22"/>
        </w:rPr>
        <w:t>AgroNegócio</w:t>
      </w:r>
      <w:r w:rsidRPr="00F40B89">
        <w:rPr>
          <w:rFonts w:cs="Arial"/>
          <w:szCs w:val="22"/>
        </w:rPr>
        <w:t xml:space="preserve"> </w:t>
      </w:r>
      <w:r w:rsidR="008D37FC">
        <w:rPr>
          <w:rFonts w:cs="Arial"/>
          <w:szCs w:val="22"/>
        </w:rPr>
        <w:t>mostramos</w:t>
      </w:r>
      <w:r w:rsidR="0030604A">
        <w:rPr>
          <w:rFonts w:cs="Arial"/>
          <w:szCs w:val="22"/>
        </w:rPr>
        <w:t xml:space="preserve"> </w:t>
      </w:r>
      <w:r w:rsidR="000F6702">
        <w:rPr>
          <w:rFonts w:cs="Arial"/>
          <w:szCs w:val="22"/>
        </w:rPr>
        <w:t>um</w:t>
      </w:r>
      <w:r>
        <w:rPr>
          <w:rFonts w:cs="Arial"/>
          <w:szCs w:val="22"/>
        </w:rPr>
        <w:t xml:space="preserve"> comportamento parecido</w:t>
      </w:r>
      <w:r w:rsidR="00844898">
        <w:rPr>
          <w:rFonts w:cs="Arial"/>
          <w:szCs w:val="22"/>
        </w:rPr>
        <w:t>, mas um pouco abaixo</w:t>
      </w:r>
      <w:r>
        <w:rPr>
          <w:rFonts w:cs="Arial"/>
          <w:szCs w:val="22"/>
        </w:rPr>
        <w:t xml:space="preserve"> </w:t>
      </w:r>
      <w:r w:rsidR="00844898">
        <w:rPr>
          <w:rFonts w:cs="Arial"/>
          <w:szCs w:val="22"/>
        </w:rPr>
        <w:t>d</w:t>
      </w:r>
      <w:r w:rsidR="008D37FC">
        <w:rPr>
          <w:rFonts w:cs="Arial"/>
          <w:szCs w:val="22"/>
        </w:rPr>
        <w:t>a média da</w:t>
      </w:r>
      <w:r>
        <w:rPr>
          <w:rFonts w:cs="Arial"/>
          <w:szCs w:val="22"/>
        </w:rPr>
        <w:t xml:space="preserve"> indústria</w:t>
      </w:r>
      <w:r w:rsidR="006D72CB">
        <w:rPr>
          <w:rFonts w:cs="Arial"/>
          <w:szCs w:val="22"/>
        </w:rPr>
        <w:t>.</w:t>
      </w:r>
    </w:p>
    <w:p w14:paraId="6FFB594E" w14:textId="77777777" w:rsidR="00893F6A" w:rsidRPr="00893F6A" w:rsidRDefault="00893F6A" w:rsidP="004E21FD">
      <w:pPr>
        <w:spacing w:after="120" w:line="288" w:lineRule="auto"/>
        <w:jc w:val="both"/>
        <w:rPr>
          <w:szCs w:val="22"/>
        </w:rPr>
      </w:pPr>
      <w:r w:rsidRPr="00893F6A">
        <w:rPr>
          <w:szCs w:val="22"/>
        </w:rPr>
        <w:t xml:space="preserve">Os principais projetos de TI </w:t>
      </w:r>
      <w:r w:rsidR="0030604A">
        <w:rPr>
          <w:szCs w:val="22"/>
        </w:rPr>
        <w:t>identificados na P</w:t>
      </w:r>
      <w:r w:rsidR="00AC1052">
        <w:rPr>
          <w:szCs w:val="22"/>
        </w:rPr>
        <w:t xml:space="preserve">esquisa, </w:t>
      </w:r>
      <w:r w:rsidRPr="00893F6A">
        <w:rPr>
          <w:szCs w:val="22"/>
        </w:rPr>
        <w:t>são: Inteligência Analítica</w:t>
      </w:r>
      <w:r w:rsidR="00EF5872">
        <w:rPr>
          <w:szCs w:val="22"/>
        </w:rPr>
        <w:t xml:space="preserve"> </w:t>
      </w:r>
      <w:r w:rsidRPr="00893F6A">
        <w:rPr>
          <w:szCs w:val="22"/>
        </w:rPr>
        <w:t>e “o novo” ERP</w:t>
      </w:r>
      <w:r w:rsidR="001843D8">
        <w:rPr>
          <w:szCs w:val="22"/>
        </w:rPr>
        <w:t xml:space="preserve"> (</w:t>
      </w:r>
      <w:r w:rsidRPr="00893F6A">
        <w:rPr>
          <w:szCs w:val="22"/>
        </w:rPr>
        <w:t>Migração, Implementação e Integração</w:t>
      </w:r>
      <w:r w:rsidR="001843D8">
        <w:rPr>
          <w:szCs w:val="22"/>
        </w:rPr>
        <w:t>)</w:t>
      </w:r>
      <w:r w:rsidRPr="00893F6A">
        <w:rPr>
          <w:szCs w:val="22"/>
        </w:rPr>
        <w:t>. Nas grandes</w:t>
      </w:r>
      <w:r w:rsidR="000F6702">
        <w:rPr>
          <w:szCs w:val="22"/>
        </w:rPr>
        <w:t xml:space="preserve"> empresas</w:t>
      </w:r>
      <w:r w:rsidRPr="00893F6A">
        <w:rPr>
          <w:szCs w:val="22"/>
        </w:rPr>
        <w:t xml:space="preserve">, aparece: Busca de Talentos, Governança de TI, Inteligência Artificial, IoT (Internet das Coisas) e Nuvem. </w:t>
      </w:r>
      <w:r w:rsidR="000F6702">
        <w:rPr>
          <w:szCs w:val="22"/>
        </w:rPr>
        <w:t>O f</w:t>
      </w:r>
      <w:r w:rsidRPr="00893F6A">
        <w:rPr>
          <w:szCs w:val="22"/>
        </w:rPr>
        <w:t xml:space="preserve">oco </w:t>
      </w:r>
      <w:r w:rsidR="000F6702">
        <w:rPr>
          <w:szCs w:val="22"/>
        </w:rPr>
        <w:t xml:space="preserve">principal </w:t>
      </w:r>
      <w:r w:rsidR="00844898">
        <w:rPr>
          <w:szCs w:val="22"/>
        </w:rPr>
        <w:t>deve ser</w:t>
      </w:r>
      <w:r w:rsidR="000F6702">
        <w:rPr>
          <w:szCs w:val="22"/>
        </w:rPr>
        <w:t xml:space="preserve"> </w:t>
      </w:r>
      <w:r w:rsidRPr="00893F6A">
        <w:rPr>
          <w:szCs w:val="22"/>
        </w:rPr>
        <w:t xml:space="preserve">no Alinhamento Estratégico </w:t>
      </w:r>
      <w:r w:rsidR="000F6702">
        <w:rPr>
          <w:szCs w:val="22"/>
        </w:rPr>
        <w:t xml:space="preserve">com o processo de </w:t>
      </w:r>
      <w:r w:rsidRPr="00893F6A">
        <w:rPr>
          <w:szCs w:val="22"/>
        </w:rPr>
        <w:t>Transformação Digital.</w:t>
      </w:r>
    </w:p>
    <w:sectPr w:rsidR="00893F6A" w:rsidRPr="00893F6A" w:rsidSect="00582FCF">
      <w:headerReference w:type="even" r:id="rId9"/>
      <w:footerReference w:type="first" r:id="rId10"/>
      <w:pgSz w:w="11907" w:h="16840" w:code="9"/>
      <w:pgMar w:top="1134" w:right="907" w:bottom="1247" w:left="1134" w:header="227" w:footer="68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C830B" w14:textId="77777777" w:rsidR="00927117" w:rsidRDefault="00927117">
      <w:r>
        <w:separator/>
      </w:r>
    </w:p>
  </w:endnote>
  <w:endnote w:type="continuationSeparator" w:id="0">
    <w:p w14:paraId="2367A02E" w14:textId="77777777" w:rsidR="00927117" w:rsidRDefault="0092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F6C13" w14:textId="77777777" w:rsidR="00582FCF" w:rsidRPr="00EE79FD" w:rsidRDefault="00582FCF" w:rsidP="00582FCF">
    <w:pPr>
      <w:tabs>
        <w:tab w:val="right" w:pos="9498"/>
      </w:tabs>
      <w:spacing w:after="0" w:line="264" w:lineRule="auto"/>
      <w:rPr>
        <w:szCs w:val="22"/>
      </w:rPr>
    </w:pPr>
    <w:r>
      <w:rPr>
        <w:szCs w:val="22"/>
      </w:rPr>
      <w:t xml:space="preserve">* </w:t>
    </w:r>
    <w:r w:rsidRPr="00466CE3">
      <w:rPr>
        <w:szCs w:val="22"/>
      </w:rPr>
      <w:t>Prof</w:t>
    </w:r>
    <w:r>
      <w:rPr>
        <w:szCs w:val="22"/>
      </w:rPr>
      <w:t xml:space="preserve">essor Titular e Fundador do FGVcia: </w:t>
    </w:r>
    <w:r w:rsidRPr="002D15E6">
      <w:rPr>
        <w:szCs w:val="22"/>
      </w:rPr>
      <w:t>Centro de Tecnologia de Informação Aplicada da Escola de Administração de Empresas de São Paulo da Fundação Getulio Vargas (FGV</w:t>
    </w:r>
    <w:r w:rsidR="005745A1">
      <w:rPr>
        <w:szCs w:val="22"/>
      </w:rPr>
      <w:t xml:space="preserve"> </w:t>
    </w:r>
    <w:r w:rsidRPr="002D15E6">
      <w:rPr>
        <w:szCs w:val="22"/>
      </w:rPr>
      <w:t>EAESP)</w:t>
    </w:r>
    <w:r>
      <w:rPr>
        <w:szCs w:val="22"/>
      </w:rPr>
      <w:t xml:space="preserve">. </w:t>
    </w:r>
    <w:hyperlink w:history="1">
      <w:r w:rsidRPr="009E6574">
        <w:rPr>
          <w:szCs w:val="22"/>
        </w:rPr>
        <w:t xml:space="preserve">Apresentação e Relatório </w:t>
      </w:r>
      <w:r>
        <w:rPr>
          <w:szCs w:val="22"/>
        </w:rPr>
        <w:t xml:space="preserve">da 32ª Pesquisa Anual de Uso de TI, </w:t>
      </w:r>
      <w:r w:rsidR="009C5AFD">
        <w:rPr>
          <w:szCs w:val="22"/>
        </w:rPr>
        <w:t xml:space="preserve">disponível </w:t>
      </w:r>
      <w:r w:rsidRPr="009E6574">
        <w:rPr>
          <w:szCs w:val="22"/>
        </w:rPr>
        <w:t>em: www.fgv.br/cia/pesquisa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9B9EF" w14:textId="77777777" w:rsidR="00927117" w:rsidRDefault="00927117">
      <w:r>
        <w:separator/>
      </w:r>
    </w:p>
  </w:footnote>
  <w:footnote w:type="continuationSeparator" w:id="0">
    <w:p w14:paraId="30A8A89C" w14:textId="77777777" w:rsidR="00927117" w:rsidRDefault="00927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F61E5" w14:textId="77777777" w:rsidR="0021419D" w:rsidRPr="00DC79FC" w:rsidRDefault="0021419D" w:rsidP="00DC79FC">
    <w:pPr>
      <w:pStyle w:val="Cabealho"/>
      <w:numPr>
        <w:ins w:id="1" w:author="Unknown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2D7"/>
    <w:multiLevelType w:val="hybridMultilevel"/>
    <w:tmpl w:val="B6FC8C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2BDB"/>
    <w:multiLevelType w:val="hybridMultilevel"/>
    <w:tmpl w:val="3862507A"/>
    <w:lvl w:ilvl="0" w:tplc="E93EAC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E063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169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1A8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E40D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42B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883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22BA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0C0B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2371"/>
    <w:multiLevelType w:val="hybridMultilevel"/>
    <w:tmpl w:val="B810E658"/>
    <w:lvl w:ilvl="0" w:tplc="5F8844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4DCA94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32A4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AC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7892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CEE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2257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42F4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0A4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22E0"/>
    <w:multiLevelType w:val="hybridMultilevel"/>
    <w:tmpl w:val="3CA02F14"/>
    <w:lvl w:ilvl="0" w:tplc="9CBA31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924EE"/>
    <w:multiLevelType w:val="hybridMultilevel"/>
    <w:tmpl w:val="0DDAA7C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4DCA94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32A4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AC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7892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CEE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2257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42F4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0A4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E625D"/>
    <w:multiLevelType w:val="multilevel"/>
    <w:tmpl w:val="3862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2104"/>
    <w:multiLevelType w:val="hybridMultilevel"/>
    <w:tmpl w:val="AE08068A"/>
    <w:lvl w:ilvl="0" w:tplc="7DB03A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377EC"/>
    <w:multiLevelType w:val="hybridMultilevel"/>
    <w:tmpl w:val="CE30977E"/>
    <w:lvl w:ilvl="0" w:tplc="6728E3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2F4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9EDA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78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7AE8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7E50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620A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02F2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5A0B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47219"/>
    <w:multiLevelType w:val="hybridMultilevel"/>
    <w:tmpl w:val="D7A8DD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A0FBD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D927292"/>
    <w:multiLevelType w:val="hybridMultilevel"/>
    <w:tmpl w:val="1FF66AE8"/>
    <w:lvl w:ilvl="0" w:tplc="E2601BA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D2055E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1FA0DD6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53826FC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51C1174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FE48D82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4E8AAB8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188A398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11A0C6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041341"/>
    <w:multiLevelType w:val="hybridMultilevel"/>
    <w:tmpl w:val="CBE4976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4DCA94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32A4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AC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7892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CEE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2257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42F4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0A4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56AC4"/>
    <w:multiLevelType w:val="hybridMultilevel"/>
    <w:tmpl w:val="54B62A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E6264"/>
    <w:multiLevelType w:val="hybridMultilevel"/>
    <w:tmpl w:val="D6B0A9A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4" w15:restartNumberingAfterBreak="0">
    <w:nsid w:val="3BCC4AA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00D73B5"/>
    <w:multiLevelType w:val="hybridMultilevel"/>
    <w:tmpl w:val="5FBC3D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40521"/>
    <w:multiLevelType w:val="hybridMultilevel"/>
    <w:tmpl w:val="E00CC3D2"/>
    <w:lvl w:ilvl="0" w:tplc="C3EEF8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A9C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D4B4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F64A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167F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819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0699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ED0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9010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02145"/>
    <w:multiLevelType w:val="hybridMultilevel"/>
    <w:tmpl w:val="FE0CAB20"/>
    <w:lvl w:ilvl="0" w:tplc="9E909514">
      <w:start w:val="1"/>
      <w:numFmt w:val="bullet"/>
      <w:lvlText w:val=""/>
      <w:lvlJc w:val="left"/>
      <w:pPr>
        <w:tabs>
          <w:tab w:val="num" w:pos="3763"/>
        </w:tabs>
        <w:ind w:left="3763" w:hanging="360"/>
      </w:pPr>
      <w:rPr>
        <w:rFonts w:ascii="Wingdings" w:hAnsi="Wingdings" w:hint="default"/>
      </w:rPr>
    </w:lvl>
    <w:lvl w:ilvl="1" w:tplc="A2728B4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544C21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C5AAEC6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5BC2B70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FFEC2A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18FA6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BC6B9BA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260950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D9744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AD16BF7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6CD3A27"/>
    <w:multiLevelType w:val="hybridMultilevel"/>
    <w:tmpl w:val="66C2BCE4"/>
    <w:lvl w:ilvl="0" w:tplc="87286E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D2987"/>
    <w:multiLevelType w:val="hybridMultilevel"/>
    <w:tmpl w:val="4824EB6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CA94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32A4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AC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7892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CEE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2257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42F4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0A4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B5837"/>
    <w:multiLevelType w:val="hybridMultilevel"/>
    <w:tmpl w:val="12267B68"/>
    <w:lvl w:ilvl="0" w:tplc="C0561E0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43708072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2CB2347A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9E2EBA4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2D242184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19C4EB36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DC6C04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98C6768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6FB60644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5D9096D"/>
    <w:multiLevelType w:val="hybridMultilevel"/>
    <w:tmpl w:val="BC92BE1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F146E"/>
    <w:multiLevelType w:val="hybridMultilevel"/>
    <w:tmpl w:val="FB0A6C36"/>
    <w:lvl w:ilvl="0" w:tplc="F30247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258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4E2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A36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DE16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9EF1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82C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66D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E227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73C06"/>
    <w:multiLevelType w:val="hybridMultilevel"/>
    <w:tmpl w:val="E18A28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730E9"/>
    <w:multiLevelType w:val="hybridMultilevel"/>
    <w:tmpl w:val="B6FC8C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165E40"/>
    <w:multiLevelType w:val="hybridMultilevel"/>
    <w:tmpl w:val="E4EA6DB2"/>
    <w:lvl w:ilvl="0" w:tplc="8CD8D56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7C8A5C42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E3FA7D2A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1026DBD8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901E759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3962CA32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57A269CA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EA69D8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1FB85BDE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740952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5D705FB"/>
    <w:multiLevelType w:val="multilevel"/>
    <w:tmpl w:val="4824EB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02A6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22"/>
  </w:num>
  <w:num w:numId="4">
    <w:abstractNumId w:val="27"/>
  </w:num>
  <w:num w:numId="5">
    <w:abstractNumId w:val="18"/>
  </w:num>
  <w:num w:numId="6">
    <w:abstractNumId w:val="19"/>
  </w:num>
  <w:num w:numId="7">
    <w:abstractNumId w:val="14"/>
  </w:num>
  <w:num w:numId="8">
    <w:abstractNumId w:val="9"/>
  </w:num>
  <w:num w:numId="9">
    <w:abstractNumId w:val="30"/>
  </w:num>
  <w:num w:numId="10">
    <w:abstractNumId w:val="5"/>
  </w:num>
  <w:num w:numId="11">
    <w:abstractNumId w:val="21"/>
  </w:num>
  <w:num w:numId="12">
    <w:abstractNumId w:val="29"/>
  </w:num>
  <w:num w:numId="13">
    <w:abstractNumId w:val="2"/>
  </w:num>
  <w:num w:numId="14">
    <w:abstractNumId w:val="12"/>
  </w:num>
  <w:num w:numId="15">
    <w:abstractNumId w:val="20"/>
  </w:num>
  <w:num w:numId="16">
    <w:abstractNumId w:val="6"/>
  </w:num>
  <w:num w:numId="17">
    <w:abstractNumId w:val="17"/>
  </w:num>
  <w:num w:numId="18">
    <w:abstractNumId w:val="7"/>
  </w:num>
  <w:num w:numId="19">
    <w:abstractNumId w:val="24"/>
  </w:num>
  <w:num w:numId="20">
    <w:abstractNumId w:val="10"/>
  </w:num>
  <w:num w:numId="21">
    <w:abstractNumId w:val="16"/>
  </w:num>
  <w:num w:numId="22">
    <w:abstractNumId w:val="4"/>
  </w:num>
  <w:num w:numId="23">
    <w:abstractNumId w:val="25"/>
  </w:num>
  <w:num w:numId="24">
    <w:abstractNumId w:val="11"/>
  </w:num>
  <w:num w:numId="25">
    <w:abstractNumId w:val="15"/>
  </w:num>
  <w:num w:numId="26">
    <w:abstractNumId w:val="3"/>
  </w:num>
  <w:num w:numId="27">
    <w:abstractNumId w:val="8"/>
  </w:num>
  <w:num w:numId="28">
    <w:abstractNumId w:val="13"/>
  </w:num>
  <w:num w:numId="29">
    <w:abstractNumId w:val="0"/>
  </w:num>
  <w:num w:numId="30">
    <w:abstractNumId w:val="23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9B"/>
    <w:rsid w:val="00000929"/>
    <w:rsid w:val="0000535D"/>
    <w:rsid w:val="00006257"/>
    <w:rsid w:val="000119A5"/>
    <w:rsid w:val="00017363"/>
    <w:rsid w:val="00023894"/>
    <w:rsid w:val="0002398E"/>
    <w:rsid w:val="00027A3D"/>
    <w:rsid w:val="00030817"/>
    <w:rsid w:val="0003105C"/>
    <w:rsid w:val="00031C6E"/>
    <w:rsid w:val="0003425D"/>
    <w:rsid w:val="00035750"/>
    <w:rsid w:val="00041D7C"/>
    <w:rsid w:val="00044A60"/>
    <w:rsid w:val="00061DE1"/>
    <w:rsid w:val="00062C85"/>
    <w:rsid w:val="000648AE"/>
    <w:rsid w:val="0006533F"/>
    <w:rsid w:val="000700A6"/>
    <w:rsid w:val="000719F1"/>
    <w:rsid w:val="00080E68"/>
    <w:rsid w:val="00092029"/>
    <w:rsid w:val="000A0460"/>
    <w:rsid w:val="000A40A1"/>
    <w:rsid w:val="000B0495"/>
    <w:rsid w:val="000B1BEF"/>
    <w:rsid w:val="000B2B68"/>
    <w:rsid w:val="000B488B"/>
    <w:rsid w:val="000C1559"/>
    <w:rsid w:val="000C32B7"/>
    <w:rsid w:val="000C3E92"/>
    <w:rsid w:val="000C5449"/>
    <w:rsid w:val="000C5A05"/>
    <w:rsid w:val="000D4865"/>
    <w:rsid w:val="000E04C4"/>
    <w:rsid w:val="000E1C65"/>
    <w:rsid w:val="000E2311"/>
    <w:rsid w:val="000E621A"/>
    <w:rsid w:val="000E7A1B"/>
    <w:rsid w:val="000F3F6D"/>
    <w:rsid w:val="000F6702"/>
    <w:rsid w:val="00105652"/>
    <w:rsid w:val="00107E47"/>
    <w:rsid w:val="00111762"/>
    <w:rsid w:val="00114226"/>
    <w:rsid w:val="001227B8"/>
    <w:rsid w:val="00123AFF"/>
    <w:rsid w:val="001322AC"/>
    <w:rsid w:val="001327B6"/>
    <w:rsid w:val="001338ED"/>
    <w:rsid w:val="00133D28"/>
    <w:rsid w:val="001342F9"/>
    <w:rsid w:val="00134EE4"/>
    <w:rsid w:val="00140B26"/>
    <w:rsid w:val="00147257"/>
    <w:rsid w:val="001506BE"/>
    <w:rsid w:val="0015678D"/>
    <w:rsid w:val="00164395"/>
    <w:rsid w:val="00170674"/>
    <w:rsid w:val="00171E81"/>
    <w:rsid w:val="00174E7E"/>
    <w:rsid w:val="001752F6"/>
    <w:rsid w:val="001843D8"/>
    <w:rsid w:val="00192AE8"/>
    <w:rsid w:val="00194AC2"/>
    <w:rsid w:val="00196012"/>
    <w:rsid w:val="001A7543"/>
    <w:rsid w:val="001B1140"/>
    <w:rsid w:val="001B79A5"/>
    <w:rsid w:val="001C6A91"/>
    <w:rsid w:val="001C6F38"/>
    <w:rsid w:val="001D2135"/>
    <w:rsid w:val="001D2EC1"/>
    <w:rsid w:val="001D572D"/>
    <w:rsid w:val="001D610B"/>
    <w:rsid w:val="001E04E3"/>
    <w:rsid w:val="001E130D"/>
    <w:rsid w:val="001E5F3A"/>
    <w:rsid w:val="001E6561"/>
    <w:rsid w:val="001F0AAF"/>
    <w:rsid w:val="001F54BC"/>
    <w:rsid w:val="00200AA6"/>
    <w:rsid w:val="002033E2"/>
    <w:rsid w:val="0021419D"/>
    <w:rsid w:val="00225809"/>
    <w:rsid w:val="00232E1E"/>
    <w:rsid w:val="00242F88"/>
    <w:rsid w:val="00243972"/>
    <w:rsid w:val="00244D11"/>
    <w:rsid w:val="002530B3"/>
    <w:rsid w:val="00256BC2"/>
    <w:rsid w:val="002576FE"/>
    <w:rsid w:val="00272170"/>
    <w:rsid w:val="00273579"/>
    <w:rsid w:val="00273875"/>
    <w:rsid w:val="00274C1D"/>
    <w:rsid w:val="00276BBE"/>
    <w:rsid w:val="00281940"/>
    <w:rsid w:val="00282BBE"/>
    <w:rsid w:val="00282D7B"/>
    <w:rsid w:val="00283E0C"/>
    <w:rsid w:val="002849F7"/>
    <w:rsid w:val="0029053E"/>
    <w:rsid w:val="00292843"/>
    <w:rsid w:val="0029551D"/>
    <w:rsid w:val="0029645F"/>
    <w:rsid w:val="002A2109"/>
    <w:rsid w:val="002A3F65"/>
    <w:rsid w:val="002B27A8"/>
    <w:rsid w:val="002B449F"/>
    <w:rsid w:val="002C0937"/>
    <w:rsid w:val="002C29E3"/>
    <w:rsid w:val="002C7D1F"/>
    <w:rsid w:val="002D15E6"/>
    <w:rsid w:val="002D7F9B"/>
    <w:rsid w:val="002E178E"/>
    <w:rsid w:val="002E40A4"/>
    <w:rsid w:val="002F1AB8"/>
    <w:rsid w:val="002F2E27"/>
    <w:rsid w:val="002F317E"/>
    <w:rsid w:val="002F451B"/>
    <w:rsid w:val="003045C0"/>
    <w:rsid w:val="00304F17"/>
    <w:rsid w:val="0030604A"/>
    <w:rsid w:val="00310D24"/>
    <w:rsid w:val="003126EA"/>
    <w:rsid w:val="00317E13"/>
    <w:rsid w:val="00322EEA"/>
    <w:rsid w:val="00323F8D"/>
    <w:rsid w:val="00323FB6"/>
    <w:rsid w:val="003316F3"/>
    <w:rsid w:val="00333B5B"/>
    <w:rsid w:val="00335C85"/>
    <w:rsid w:val="003406AD"/>
    <w:rsid w:val="00341EF7"/>
    <w:rsid w:val="00342458"/>
    <w:rsid w:val="0034439D"/>
    <w:rsid w:val="00344486"/>
    <w:rsid w:val="0034571F"/>
    <w:rsid w:val="00346756"/>
    <w:rsid w:val="00351A67"/>
    <w:rsid w:val="003537D1"/>
    <w:rsid w:val="003578B8"/>
    <w:rsid w:val="00360595"/>
    <w:rsid w:val="00362D0B"/>
    <w:rsid w:val="003700E0"/>
    <w:rsid w:val="003730C6"/>
    <w:rsid w:val="00374AAF"/>
    <w:rsid w:val="003821F7"/>
    <w:rsid w:val="00382A9B"/>
    <w:rsid w:val="00383B18"/>
    <w:rsid w:val="003A7EB8"/>
    <w:rsid w:val="003B32F1"/>
    <w:rsid w:val="003B5041"/>
    <w:rsid w:val="003C10AA"/>
    <w:rsid w:val="003C1177"/>
    <w:rsid w:val="003C5A17"/>
    <w:rsid w:val="003D29A0"/>
    <w:rsid w:val="003E1209"/>
    <w:rsid w:val="003F0ECB"/>
    <w:rsid w:val="003F37F4"/>
    <w:rsid w:val="00403208"/>
    <w:rsid w:val="004039F0"/>
    <w:rsid w:val="00406DF8"/>
    <w:rsid w:val="004101A0"/>
    <w:rsid w:val="004119B0"/>
    <w:rsid w:val="00413E7E"/>
    <w:rsid w:val="00422B77"/>
    <w:rsid w:val="004253FB"/>
    <w:rsid w:val="00432CE7"/>
    <w:rsid w:val="00433160"/>
    <w:rsid w:val="004350C5"/>
    <w:rsid w:val="00436AD1"/>
    <w:rsid w:val="00444340"/>
    <w:rsid w:val="00447C0A"/>
    <w:rsid w:val="004579FF"/>
    <w:rsid w:val="004647A4"/>
    <w:rsid w:val="00466CE3"/>
    <w:rsid w:val="00472ACF"/>
    <w:rsid w:val="0048218D"/>
    <w:rsid w:val="004844F1"/>
    <w:rsid w:val="00484713"/>
    <w:rsid w:val="00484FDF"/>
    <w:rsid w:val="0048545A"/>
    <w:rsid w:val="0049012A"/>
    <w:rsid w:val="004B2674"/>
    <w:rsid w:val="004B62EC"/>
    <w:rsid w:val="004B75E1"/>
    <w:rsid w:val="004C337E"/>
    <w:rsid w:val="004C3490"/>
    <w:rsid w:val="004C79A8"/>
    <w:rsid w:val="004D2E8E"/>
    <w:rsid w:val="004E21FD"/>
    <w:rsid w:val="004E2388"/>
    <w:rsid w:val="004F267B"/>
    <w:rsid w:val="004F3542"/>
    <w:rsid w:val="004F64FA"/>
    <w:rsid w:val="004F76F3"/>
    <w:rsid w:val="0050284C"/>
    <w:rsid w:val="00503694"/>
    <w:rsid w:val="00510776"/>
    <w:rsid w:val="00510E12"/>
    <w:rsid w:val="0051227E"/>
    <w:rsid w:val="00512D54"/>
    <w:rsid w:val="00515EF0"/>
    <w:rsid w:val="005162C3"/>
    <w:rsid w:val="005243BE"/>
    <w:rsid w:val="0053359E"/>
    <w:rsid w:val="005534EF"/>
    <w:rsid w:val="00561D0D"/>
    <w:rsid w:val="00564CEE"/>
    <w:rsid w:val="005745A1"/>
    <w:rsid w:val="00574A72"/>
    <w:rsid w:val="00580C09"/>
    <w:rsid w:val="00581B12"/>
    <w:rsid w:val="00582FCF"/>
    <w:rsid w:val="00584F69"/>
    <w:rsid w:val="005A1DD1"/>
    <w:rsid w:val="005A733C"/>
    <w:rsid w:val="005B02A9"/>
    <w:rsid w:val="005B27FB"/>
    <w:rsid w:val="005C689F"/>
    <w:rsid w:val="005D250C"/>
    <w:rsid w:val="005D2C2C"/>
    <w:rsid w:val="005D336A"/>
    <w:rsid w:val="005D502F"/>
    <w:rsid w:val="005E01EC"/>
    <w:rsid w:val="005E11B5"/>
    <w:rsid w:val="005E447B"/>
    <w:rsid w:val="005E7669"/>
    <w:rsid w:val="005E7EA0"/>
    <w:rsid w:val="005F0468"/>
    <w:rsid w:val="005F7DFD"/>
    <w:rsid w:val="006112E5"/>
    <w:rsid w:val="006125E6"/>
    <w:rsid w:val="006129CD"/>
    <w:rsid w:val="0061407F"/>
    <w:rsid w:val="00622A88"/>
    <w:rsid w:val="00631F34"/>
    <w:rsid w:val="00635786"/>
    <w:rsid w:val="00641091"/>
    <w:rsid w:val="00642952"/>
    <w:rsid w:val="0065085A"/>
    <w:rsid w:val="0065095A"/>
    <w:rsid w:val="006537EE"/>
    <w:rsid w:val="0067033A"/>
    <w:rsid w:val="006732E8"/>
    <w:rsid w:val="006A5190"/>
    <w:rsid w:val="006A758E"/>
    <w:rsid w:val="006D242B"/>
    <w:rsid w:val="006D288E"/>
    <w:rsid w:val="006D72CB"/>
    <w:rsid w:val="006E508E"/>
    <w:rsid w:val="006E6D73"/>
    <w:rsid w:val="006F29DF"/>
    <w:rsid w:val="007043E8"/>
    <w:rsid w:val="007046AD"/>
    <w:rsid w:val="00704BFF"/>
    <w:rsid w:val="007112DC"/>
    <w:rsid w:val="00720067"/>
    <w:rsid w:val="00720DC5"/>
    <w:rsid w:val="00721CF5"/>
    <w:rsid w:val="0072412D"/>
    <w:rsid w:val="0072663D"/>
    <w:rsid w:val="0073269B"/>
    <w:rsid w:val="0073531F"/>
    <w:rsid w:val="0073625F"/>
    <w:rsid w:val="00742EEC"/>
    <w:rsid w:val="007443F8"/>
    <w:rsid w:val="007447B5"/>
    <w:rsid w:val="0075497A"/>
    <w:rsid w:val="00757518"/>
    <w:rsid w:val="00757674"/>
    <w:rsid w:val="007579EC"/>
    <w:rsid w:val="00762318"/>
    <w:rsid w:val="007673F5"/>
    <w:rsid w:val="00770062"/>
    <w:rsid w:val="00773F20"/>
    <w:rsid w:val="00775BC2"/>
    <w:rsid w:val="007863D9"/>
    <w:rsid w:val="0079046A"/>
    <w:rsid w:val="007B16AB"/>
    <w:rsid w:val="007D2CC3"/>
    <w:rsid w:val="007D4181"/>
    <w:rsid w:val="007E3082"/>
    <w:rsid w:val="007E61FA"/>
    <w:rsid w:val="007E6B96"/>
    <w:rsid w:val="007E6CF3"/>
    <w:rsid w:val="007E7AE6"/>
    <w:rsid w:val="007F019F"/>
    <w:rsid w:val="00805244"/>
    <w:rsid w:val="00810DC8"/>
    <w:rsid w:val="00820F91"/>
    <w:rsid w:val="00823353"/>
    <w:rsid w:val="0082659A"/>
    <w:rsid w:val="00835FDC"/>
    <w:rsid w:val="00844898"/>
    <w:rsid w:val="008516BF"/>
    <w:rsid w:val="0085395D"/>
    <w:rsid w:val="00854451"/>
    <w:rsid w:val="0085618C"/>
    <w:rsid w:val="00857B83"/>
    <w:rsid w:val="00865144"/>
    <w:rsid w:val="008678D5"/>
    <w:rsid w:val="00875FBC"/>
    <w:rsid w:val="00877FAE"/>
    <w:rsid w:val="0088010D"/>
    <w:rsid w:val="00881396"/>
    <w:rsid w:val="00882454"/>
    <w:rsid w:val="008833EC"/>
    <w:rsid w:val="0089052A"/>
    <w:rsid w:val="00893F6A"/>
    <w:rsid w:val="0089677A"/>
    <w:rsid w:val="0089785C"/>
    <w:rsid w:val="008A0054"/>
    <w:rsid w:val="008A05D9"/>
    <w:rsid w:val="008B17A3"/>
    <w:rsid w:val="008B30A8"/>
    <w:rsid w:val="008B77D3"/>
    <w:rsid w:val="008C24B1"/>
    <w:rsid w:val="008C40AA"/>
    <w:rsid w:val="008C439D"/>
    <w:rsid w:val="008C5BE3"/>
    <w:rsid w:val="008C7E43"/>
    <w:rsid w:val="008D1D84"/>
    <w:rsid w:val="008D1D96"/>
    <w:rsid w:val="008D317D"/>
    <w:rsid w:val="008D37FC"/>
    <w:rsid w:val="008D60D3"/>
    <w:rsid w:val="008D6101"/>
    <w:rsid w:val="008E0BB1"/>
    <w:rsid w:val="008E72EA"/>
    <w:rsid w:val="008E79DD"/>
    <w:rsid w:val="008F092D"/>
    <w:rsid w:val="008F4870"/>
    <w:rsid w:val="008F6F56"/>
    <w:rsid w:val="009016A8"/>
    <w:rsid w:val="00906723"/>
    <w:rsid w:val="00916C7A"/>
    <w:rsid w:val="0092315E"/>
    <w:rsid w:val="00925999"/>
    <w:rsid w:val="00926ED1"/>
    <w:rsid w:val="00927117"/>
    <w:rsid w:val="00935FA6"/>
    <w:rsid w:val="00936D74"/>
    <w:rsid w:val="00940E08"/>
    <w:rsid w:val="00943149"/>
    <w:rsid w:val="0095142B"/>
    <w:rsid w:val="00951B8B"/>
    <w:rsid w:val="009560E7"/>
    <w:rsid w:val="00957A8B"/>
    <w:rsid w:val="00961D62"/>
    <w:rsid w:val="00963990"/>
    <w:rsid w:val="00966997"/>
    <w:rsid w:val="0096796C"/>
    <w:rsid w:val="00970374"/>
    <w:rsid w:val="00974AFB"/>
    <w:rsid w:val="00975BAC"/>
    <w:rsid w:val="0098163B"/>
    <w:rsid w:val="009834FD"/>
    <w:rsid w:val="0098458D"/>
    <w:rsid w:val="00986D01"/>
    <w:rsid w:val="0099781B"/>
    <w:rsid w:val="009A1388"/>
    <w:rsid w:val="009A4152"/>
    <w:rsid w:val="009B6503"/>
    <w:rsid w:val="009C0D1B"/>
    <w:rsid w:val="009C5AFD"/>
    <w:rsid w:val="009D716D"/>
    <w:rsid w:val="009E6574"/>
    <w:rsid w:val="009F33C4"/>
    <w:rsid w:val="00A011F2"/>
    <w:rsid w:val="00A0307B"/>
    <w:rsid w:val="00A034B4"/>
    <w:rsid w:val="00A06CC6"/>
    <w:rsid w:val="00A13C13"/>
    <w:rsid w:val="00A32B56"/>
    <w:rsid w:val="00A365B8"/>
    <w:rsid w:val="00A42DC1"/>
    <w:rsid w:val="00A514D8"/>
    <w:rsid w:val="00A61629"/>
    <w:rsid w:val="00A65EA8"/>
    <w:rsid w:val="00A66A4A"/>
    <w:rsid w:val="00A67C35"/>
    <w:rsid w:val="00A7190C"/>
    <w:rsid w:val="00A71C32"/>
    <w:rsid w:val="00A857A6"/>
    <w:rsid w:val="00A92372"/>
    <w:rsid w:val="00A9323F"/>
    <w:rsid w:val="00A93625"/>
    <w:rsid w:val="00A93F5C"/>
    <w:rsid w:val="00A96B02"/>
    <w:rsid w:val="00AB22E0"/>
    <w:rsid w:val="00AB2B0F"/>
    <w:rsid w:val="00AB5F5C"/>
    <w:rsid w:val="00AC015A"/>
    <w:rsid w:val="00AC1052"/>
    <w:rsid w:val="00AC7787"/>
    <w:rsid w:val="00AD4214"/>
    <w:rsid w:val="00AD6647"/>
    <w:rsid w:val="00AE104D"/>
    <w:rsid w:val="00AE200F"/>
    <w:rsid w:val="00AE2FE1"/>
    <w:rsid w:val="00AE3497"/>
    <w:rsid w:val="00AE738A"/>
    <w:rsid w:val="00AF6763"/>
    <w:rsid w:val="00B01284"/>
    <w:rsid w:val="00B013A8"/>
    <w:rsid w:val="00B029EB"/>
    <w:rsid w:val="00B02D20"/>
    <w:rsid w:val="00B06B47"/>
    <w:rsid w:val="00B152ED"/>
    <w:rsid w:val="00B232F1"/>
    <w:rsid w:val="00B251B0"/>
    <w:rsid w:val="00B37260"/>
    <w:rsid w:val="00B40FC4"/>
    <w:rsid w:val="00B538EC"/>
    <w:rsid w:val="00B5455B"/>
    <w:rsid w:val="00B5499C"/>
    <w:rsid w:val="00B5606A"/>
    <w:rsid w:val="00B604F4"/>
    <w:rsid w:val="00B64ABA"/>
    <w:rsid w:val="00B70D96"/>
    <w:rsid w:val="00B71865"/>
    <w:rsid w:val="00B83FC5"/>
    <w:rsid w:val="00B86BA8"/>
    <w:rsid w:val="00B94C22"/>
    <w:rsid w:val="00B95152"/>
    <w:rsid w:val="00B96128"/>
    <w:rsid w:val="00B970F5"/>
    <w:rsid w:val="00BA137E"/>
    <w:rsid w:val="00BA5B61"/>
    <w:rsid w:val="00BB6EE1"/>
    <w:rsid w:val="00BC0ACC"/>
    <w:rsid w:val="00BC6921"/>
    <w:rsid w:val="00BC7EBF"/>
    <w:rsid w:val="00BD06CE"/>
    <w:rsid w:val="00BD198F"/>
    <w:rsid w:val="00BD2B12"/>
    <w:rsid w:val="00BD3336"/>
    <w:rsid w:val="00BD55C7"/>
    <w:rsid w:val="00BD597E"/>
    <w:rsid w:val="00BD7688"/>
    <w:rsid w:val="00BE6B71"/>
    <w:rsid w:val="00BE7A8F"/>
    <w:rsid w:val="00BF1E96"/>
    <w:rsid w:val="00BF2D3B"/>
    <w:rsid w:val="00C006DB"/>
    <w:rsid w:val="00C07E47"/>
    <w:rsid w:val="00C114F3"/>
    <w:rsid w:val="00C1310C"/>
    <w:rsid w:val="00C16BE9"/>
    <w:rsid w:val="00C17BA8"/>
    <w:rsid w:val="00C20535"/>
    <w:rsid w:val="00C2272E"/>
    <w:rsid w:val="00C24109"/>
    <w:rsid w:val="00C26ECC"/>
    <w:rsid w:val="00C316FD"/>
    <w:rsid w:val="00C348B3"/>
    <w:rsid w:val="00C37DD7"/>
    <w:rsid w:val="00C438B9"/>
    <w:rsid w:val="00C51F03"/>
    <w:rsid w:val="00C62737"/>
    <w:rsid w:val="00C74695"/>
    <w:rsid w:val="00C751C7"/>
    <w:rsid w:val="00C8061F"/>
    <w:rsid w:val="00C828A4"/>
    <w:rsid w:val="00C87BA6"/>
    <w:rsid w:val="00C97019"/>
    <w:rsid w:val="00CA42AC"/>
    <w:rsid w:val="00CA766A"/>
    <w:rsid w:val="00CB1AEC"/>
    <w:rsid w:val="00CB7CBE"/>
    <w:rsid w:val="00CC483D"/>
    <w:rsid w:val="00CD5547"/>
    <w:rsid w:val="00CD58E6"/>
    <w:rsid w:val="00CD7756"/>
    <w:rsid w:val="00CD7A25"/>
    <w:rsid w:val="00CE1CDE"/>
    <w:rsid w:val="00CE3F0C"/>
    <w:rsid w:val="00CF24F7"/>
    <w:rsid w:val="00CF31BB"/>
    <w:rsid w:val="00CF44F1"/>
    <w:rsid w:val="00D0219D"/>
    <w:rsid w:val="00D04EAF"/>
    <w:rsid w:val="00D10EE1"/>
    <w:rsid w:val="00D11CF0"/>
    <w:rsid w:val="00D11D6D"/>
    <w:rsid w:val="00D15A84"/>
    <w:rsid w:val="00D1613F"/>
    <w:rsid w:val="00D165E2"/>
    <w:rsid w:val="00D21761"/>
    <w:rsid w:val="00D249E9"/>
    <w:rsid w:val="00D26BCD"/>
    <w:rsid w:val="00D312D6"/>
    <w:rsid w:val="00D33D1C"/>
    <w:rsid w:val="00D34F67"/>
    <w:rsid w:val="00D36760"/>
    <w:rsid w:val="00D415BF"/>
    <w:rsid w:val="00D52142"/>
    <w:rsid w:val="00D54500"/>
    <w:rsid w:val="00D5710A"/>
    <w:rsid w:val="00D60A5A"/>
    <w:rsid w:val="00D6721B"/>
    <w:rsid w:val="00D67F9C"/>
    <w:rsid w:val="00D7062B"/>
    <w:rsid w:val="00D84C56"/>
    <w:rsid w:val="00D870FD"/>
    <w:rsid w:val="00D918EF"/>
    <w:rsid w:val="00D956EE"/>
    <w:rsid w:val="00DA30EA"/>
    <w:rsid w:val="00DA4822"/>
    <w:rsid w:val="00DA685E"/>
    <w:rsid w:val="00DA7FFB"/>
    <w:rsid w:val="00DB0327"/>
    <w:rsid w:val="00DB7C5A"/>
    <w:rsid w:val="00DC6F84"/>
    <w:rsid w:val="00DC79FC"/>
    <w:rsid w:val="00DD488D"/>
    <w:rsid w:val="00DD6644"/>
    <w:rsid w:val="00DD6DF8"/>
    <w:rsid w:val="00DE3041"/>
    <w:rsid w:val="00DE48F5"/>
    <w:rsid w:val="00DF6C77"/>
    <w:rsid w:val="00DF7B41"/>
    <w:rsid w:val="00E0045E"/>
    <w:rsid w:val="00E0431D"/>
    <w:rsid w:val="00E05094"/>
    <w:rsid w:val="00E14BC2"/>
    <w:rsid w:val="00E21504"/>
    <w:rsid w:val="00E241C8"/>
    <w:rsid w:val="00E2609A"/>
    <w:rsid w:val="00E26A1D"/>
    <w:rsid w:val="00E34840"/>
    <w:rsid w:val="00E5067C"/>
    <w:rsid w:val="00E53BEE"/>
    <w:rsid w:val="00E5461E"/>
    <w:rsid w:val="00E561F7"/>
    <w:rsid w:val="00E60ECE"/>
    <w:rsid w:val="00E63D74"/>
    <w:rsid w:val="00E64223"/>
    <w:rsid w:val="00E727E5"/>
    <w:rsid w:val="00E735D7"/>
    <w:rsid w:val="00E7460E"/>
    <w:rsid w:val="00E75031"/>
    <w:rsid w:val="00E75C00"/>
    <w:rsid w:val="00E762A4"/>
    <w:rsid w:val="00E76BF6"/>
    <w:rsid w:val="00E836FC"/>
    <w:rsid w:val="00E86F51"/>
    <w:rsid w:val="00E91808"/>
    <w:rsid w:val="00E921BE"/>
    <w:rsid w:val="00E9481A"/>
    <w:rsid w:val="00EA0C71"/>
    <w:rsid w:val="00EA246C"/>
    <w:rsid w:val="00EA538D"/>
    <w:rsid w:val="00EA568F"/>
    <w:rsid w:val="00EB29A1"/>
    <w:rsid w:val="00EB749D"/>
    <w:rsid w:val="00EC69E9"/>
    <w:rsid w:val="00ED2925"/>
    <w:rsid w:val="00ED34ED"/>
    <w:rsid w:val="00ED5DDC"/>
    <w:rsid w:val="00EE769B"/>
    <w:rsid w:val="00EE79FD"/>
    <w:rsid w:val="00EE7FAB"/>
    <w:rsid w:val="00EF069F"/>
    <w:rsid w:val="00EF2A62"/>
    <w:rsid w:val="00EF3028"/>
    <w:rsid w:val="00EF4879"/>
    <w:rsid w:val="00EF4A0F"/>
    <w:rsid w:val="00EF5872"/>
    <w:rsid w:val="00EF65EF"/>
    <w:rsid w:val="00F0182D"/>
    <w:rsid w:val="00F0423D"/>
    <w:rsid w:val="00F07910"/>
    <w:rsid w:val="00F126A3"/>
    <w:rsid w:val="00F13920"/>
    <w:rsid w:val="00F1491E"/>
    <w:rsid w:val="00F215B2"/>
    <w:rsid w:val="00F24D77"/>
    <w:rsid w:val="00F33193"/>
    <w:rsid w:val="00F35FFC"/>
    <w:rsid w:val="00F37712"/>
    <w:rsid w:val="00F40B89"/>
    <w:rsid w:val="00F4221C"/>
    <w:rsid w:val="00F47EB1"/>
    <w:rsid w:val="00F507AD"/>
    <w:rsid w:val="00F51EBD"/>
    <w:rsid w:val="00F541BF"/>
    <w:rsid w:val="00F56B59"/>
    <w:rsid w:val="00F611B1"/>
    <w:rsid w:val="00F626F7"/>
    <w:rsid w:val="00F71CCC"/>
    <w:rsid w:val="00F71E84"/>
    <w:rsid w:val="00F7416A"/>
    <w:rsid w:val="00F77B34"/>
    <w:rsid w:val="00F879EC"/>
    <w:rsid w:val="00F9343D"/>
    <w:rsid w:val="00F94AE2"/>
    <w:rsid w:val="00F95FB4"/>
    <w:rsid w:val="00F96A8A"/>
    <w:rsid w:val="00F978FD"/>
    <w:rsid w:val="00FA4BC7"/>
    <w:rsid w:val="00FB1A98"/>
    <w:rsid w:val="00FB33C3"/>
    <w:rsid w:val="00FB5A4C"/>
    <w:rsid w:val="00FB72F0"/>
    <w:rsid w:val="00FB7A83"/>
    <w:rsid w:val="00FB7D56"/>
    <w:rsid w:val="00FD1143"/>
    <w:rsid w:val="00FD14CB"/>
    <w:rsid w:val="00FD2969"/>
    <w:rsid w:val="00FD2DF9"/>
    <w:rsid w:val="00FD33DD"/>
    <w:rsid w:val="00FD484E"/>
    <w:rsid w:val="00FE0C7D"/>
    <w:rsid w:val="00FF32A4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432BA521"/>
  <w15:docId w15:val="{EED414FF-3C03-4A09-A7C1-121C7DFB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FCF"/>
    <w:pPr>
      <w:spacing w:after="8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142"/>
      </w:tabs>
      <w:jc w:val="center"/>
      <w:outlineLvl w:val="0"/>
    </w:pPr>
    <w:rPr>
      <w:b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after="0" w:line="260" w:lineRule="exact"/>
      <w:jc w:val="center"/>
      <w:outlineLvl w:val="2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</w:style>
  <w:style w:type="paragraph" w:styleId="Corpodetexto2">
    <w:name w:val="Body Text 2"/>
    <w:basedOn w:val="Normal"/>
    <w:pPr>
      <w:jc w:val="center"/>
    </w:pPr>
    <w:rPr>
      <w:b/>
      <w:bCs/>
      <w:sz w:val="24"/>
    </w:rPr>
  </w:style>
  <w:style w:type="paragraph" w:styleId="Corpodetexto3">
    <w:name w:val="Body Text 3"/>
    <w:basedOn w:val="Normal"/>
    <w:pPr>
      <w:jc w:val="both"/>
    </w:p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semiHidden/>
    <w:rsid w:val="003E120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B6503"/>
    <w:pPr>
      <w:ind w:left="720"/>
      <w:contextualSpacing/>
    </w:pPr>
  </w:style>
  <w:style w:type="paragraph" w:styleId="NormalWeb">
    <w:name w:val="Normal (Web)"/>
    <w:basedOn w:val="Normal"/>
    <w:uiPriority w:val="99"/>
    <w:rsid w:val="00A96B0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abealhoChar">
    <w:name w:val="Cabeçalho Char"/>
    <w:link w:val="Cabealho"/>
    <w:rsid w:val="00582FCF"/>
    <w:rPr>
      <w:rFonts w:ascii="Arial" w:hAnsi="Arial"/>
      <w:sz w:val="22"/>
    </w:rPr>
  </w:style>
  <w:style w:type="character" w:customStyle="1" w:styleId="RodapChar">
    <w:name w:val="Rodapé Char"/>
    <w:link w:val="Rodap"/>
    <w:rsid w:val="00582FCF"/>
    <w:rPr>
      <w:rFonts w:ascii="Arial" w:hAnsi="Arial"/>
      <w:sz w:val="22"/>
    </w:rPr>
  </w:style>
  <w:style w:type="paragraph" w:styleId="Textodenotaderodap">
    <w:name w:val="footnote text"/>
    <w:basedOn w:val="Normal"/>
    <w:link w:val="TextodenotaderodapChar"/>
    <w:semiHidden/>
    <w:rsid w:val="00B152ED"/>
    <w:pPr>
      <w:tabs>
        <w:tab w:val="left" w:pos="426"/>
        <w:tab w:val="left" w:pos="2552"/>
        <w:tab w:val="left" w:pos="4536"/>
        <w:tab w:val="left" w:pos="6379"/>
        <w:tab w:val="left" w:pos="7088"/>
        <w:tab w:val="left" w:pos="8080"/>
        <w:tab w:val="left" w:pos="9498"/>
        <w:tab w:val="left" w:pos="10915"/>
        <w:tab w:val="left" w:pos="11057"/>
        <w:tab w:val="left" w:pos="11340"/>
      </w:tabs>
      <w:spacing w:before="60" w:after="60"/>
      <w:jc w:val="both"/>
    </w:pPr>
  </w:style>
  <w:style w:type="character" w:customStyle="1" w:styleId="TextodenotaderodapChar">
    <w:name w:val="Texto de nota de rodapé Char"/>
    <w:link w:val="Textodenotaderodap"/>
    <w:semiHidden/>
    <w:rsid w:val="00B152ED"/>
    <w:rPr>
      <w:rFonts w:ascii="Arial" w:hAnsi="Arial"/>
      <w:sz w:val="22"/>
    </w:rPr>
  </w:style>
  <w:style w:type="character" w:styleId="Refdenotaderodap">
    <w:name w:val="footnote reference"/>
    <w:semiHidden/>
    <w:rsid w:val="00B152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17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5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1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6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0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355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506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3698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349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018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065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0946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31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2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7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6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5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19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523F2-459B-4BDB-9B3B-C6FC6573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785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Coletiva na FGV-SP Pesquisa TI GVcia</vt:lpstr>
    </vt:vector>
  </TitlesOfParts>
  <Company>CIA / EAESP / FGV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Coletiva na FGV-SP Pesquisa TI GVcia</dc:title>
  <dc:subject/>
  <dc:creator>Fernando S. Meirelles</dc:creator>
  <cp:keywords/>
  <cp:lastModifiedBy>Fernando Meirelles</cp:lastModifiedBy>
  <cp:revision>6</cp:revision>
  <cp:lastPrinted>2020-05-06T14:27:00Z</cp:lastPrinted>
  <dcterms:created xsi:type="dcterms:W3CDTF">2021-05-14T14:25:00Z</dcterms:created>
  <dcterms:modified xsi:type="dcterms:W3CDTF">2021-05-19T22:06:00Z</dcterms:modified>
</cp:coreProperties>
</file>